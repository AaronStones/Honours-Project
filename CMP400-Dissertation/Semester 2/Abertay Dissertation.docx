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D9795" w14:textId="6815213C" w:rsidR="00C17241" w:rsidRDefault="00875D8D" w:rsidP="00D432B4">
      <w:r>
        <w:rPr>
          <w:rFonts w:ascii="Calibri" w:hAnsi="Calibri" w:cs="Calibri"/>
          <w:noProof/>
          <w:lang w:eastAsia="en-GB"/>
        </w:rPr>
        <w:drawing>
          <wp:anchor distT="0" distB="0" distL="114300" distR="114300" simplePos="0" relativeHeight="251658240" behindDoc="0" locked="0" layoutInCell="1" allowOverlap="1" wp14:anchorId="0DA8FC34" wp14:editId="2D32D8CD">
            <wp:simplePos x="0" y="0"/>
            <wp:positionH relativeFrom="margin">
              <wp:align>left</wp:align>
            </wp:positionH>
            <wp:positionV relativeFrom="paragraph">
              <wp:posOffset>-1493520</wp:posOffset>
            </wp:positionV>
            <wp:extent cx="3838575" cy="111442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8575" cy="1114425"/>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36"/>
      </w:tblGrid>
      <w:tr w:rsidR="00E76F2D" w14:paraId="2C798A2F" w14:textId="77777777" w:rsidTr="001A2ACB">
        <w:trPr>
          <w:cantSplit/>
          <w:trHeight w:val="3119"/>
        </w:trPr>
        <w:tc>
          <w:tcPr>
            <w:tcW w:w="6451" w:type="dxa"/>
            <w:tcBorders>
              <w:top w:val="nil"/>
              <w:left w:val="nil"/>
              <w:bottom w:val="nil"/>
              <w:right w:val="nil"/>
            </w:tcBorders>
            <w:shd w:val="clear" w:color="auto" w:fill="auto"/>
            <w:vAlign w:val="center"/>
          </w:tcPr>
          <w:p w14:paraId="396B1D01" w14:textId="3B2137C8" w:rsidR="00875D8D" w:rsidRDefault="00875D8D" w:rsidP="00875D8D">
            <w:pPr>
              <w:jc w:val="center"/>
              <w:rPr>
                <w:rFonts w:ascii="Helvetica" w:hAnsi="Helvetica"/>
                <w:b/>
                <w:sz w:val="36"/>
              </w:rPr>
            </w:pPr>
            <w:r w:rsidRPr="00B71727">
              <w:rPr>
                <w:rFonts w:ascii="Helvetica" w:hAnsi="Helvetica"/>
                <w:b/>
                <w:sz w:val="36"/>
              </w:rPr>
              <w:t xml:space="preserve">Implementing improved methods of </w:t>
            </w:r>
            <w:r>
              <w:rPr>
                <w:rFonts w:ascii="Helvetica" w:hAnsi="Helvetica"/>
                <w:b/>
                <w:sz w:val="36"/>
              </w:rPr>
              <w:t>regional care</w:t>
            </w:r>
            <w:r w:rsidRPr="00B71727">
              <w:rPr>
                <w:rFonts w:ascii="Helvetica" w:hAnsi="Helvetica"/>
                <w:b/>
                <w:sz w:val="36"/>
              </w:rPr>
              <w:t xml:space="preserve"> </w:t>
            </w:r>
            <w:r w:rsidR="00297382" w:rsidRPr="00B71727">
              <w:rPr>
                <w:rFonts w:ascii="Helvetica" w:hAnsi="Helvetica"/>
                <w:b/>
                <w:sz w:val="36"/>
              </w:rPr>
              <w:t>using</w:t>
            </w:r>
            <w:r w:rsidRPr="00B71727">
              <w:rPr>
                <w:rFonts w:ascii="Helvetica" w:hAnsi="Helvetica"/>
                <w:b/>
                <w:sz w:val="36"/>
              </w:rPr>
              <w:t xml:space="preserve"> IoT, Mobile Devices and Website Applications</w:t>
            </w:r>
          </w:p>
          <w:p w14:paraId="64CE7B19" w14:textId="619506F2" w:rsidR="00C17241" w:rsidRDefault="00C17241" w:rsidP="001A2ACB">
            <w:pPr>
              <w:spacing w:line="240" w:lineRule="auto"/>
              <w:jc w:val="center"/>
              <w:rPr>
                <w:sz w:val="28"/>
                <w:szCs w:val="28"/>
              </w:rPr>
            </w:pPr>
          </w:p>
          <w:p w14:paraId="2D386C20" w14:textId="6898C4EA" w:rsidR="00875D8D" w:rsidRDefault="00875D8D" w:rsidP="001A2ACB">
            <w:pPr>
              <w:spacing w:line="240" w:lineRule="auto"/>
              <w:jc w:val="center"/>
              <w:rPr>
                <w:sz w:val="28"/>
                <w:szCs w:val="28"/>
              </w:rPr>
            </w:pPr>
          </w:p>
          <w:p w14:paraId="47C7352D" w14:textId="77777777" w:rsidR="00875D8D" w:rsidRPr="001A2ACB" w:rsidRDefault="00875D8D" w:rsidP="001A2ACB">
            <w:pPr>
              <w:spacing w:line="240" w:lineRule="auto"/>
              <w:jc w:val="center"/>
              <w:rPr>
                <w:sz w:val="28"/>
                <w:szCs w:val="28"/>
              </w:rPr>
            </w:pPr>
          </w:p>
          <w:p w14:paraId="60556657" w14:textId="384EE33A" w:rsidR="00E76F2D" w:rsidRPr="001A2ACB" w:rsidRDefault="00875D8D" w:rsidP="001A2ACB">
            <w:pPr>
              <w:spacing w:line="240" w:lineRule="auto"/>
              <w:jc w:val="center"/>
              <w:rPr>
                <w:sz w:val="28"/>
                <w:szCs w:val="28"/>
              </w:rPr>
            </w:pPr>
            <w:r>
              <w:rPr>
                <w:sz w:val="28"/>
                <w:szCs w:val="28"/>
              </w:rPr>
              <w:t>Aaron Stones</w:t>
            </w:r>
          </w:p>
          <w:p w14:paraId="474405E6" w14:textId="77777777" w:rsidR="00C17241" w:rsidRPr="001A2ACB" w:rsidRDefault="00C17241" w:rsidP="001A2ACB">
            <w:pPr>
              <w:spacing w:line="240" w:lineRule="auto"/>
              <w:jc w:val="center"/>
              <w:rPr>
                <w:sz w:val="28"/>
                <w:szCs w:val="28"/>
              </w:rPr>
            </w:pPr>
          </w:p>
          <w:p w14:paraId="17A330C8" w14:textId="58DEEB38" w:rsidR="00E76F2D" w:rsidRPr="001A2ACB" w:rsidRDefault="00875D8D" w:rsidP="001A2ACB">
            <w:pPr>
              <w:spacing w:line="240" w:lineRule="auto"/>
              <w:jc w:val="center"/>
              <w:rPr>
                <w:sz w:val="28"/>
                <w:szCs w:val="28"/>
              </w:rPr>
            </w:pPr>
            <w:r>
              <w:rPr>
                <w:sz w:val="28"/>
                <w:szCs w:val="28"/>
              </w:rPr>
              <w:t>BSc Computing with Honours, 2020</w:t>
            </w:r>
          </w:p>
          <w:p w14:paraId="6A933588" w14:textId="77777777" w:rsidR="00C17241" w:rsidRDefault="00C17241" w:rsidP="001A2ACB">
            <w:pPr>
              <w:jc w:val="center"/>
            </w:pPr>
          </w:p>
        </w:tc>
      </w:tr>
    </w:tbl>
    <w:p w14:paraId="4DB6F681" w14:textId="77777777" w:rsidR="00E76F2D" w:rsidRDefault="00E76F2D" w:rsidP="00E76F2D"/>
    <w:p w14:paraId="7AEEB52D" w14:textId="7AF29D7B" w:rsidR="00C17241" w:rsidRDefault="00C17241" w:rsidP="00E76F2D"/>
    <w:p w14:paraId="4890653B" w14:textId="77777777" w:rsidR="00875D8D" w:rsidRDefault="00875D8D" w:rsidP="00E76F2D"/>
    <w:p w14:paraId="32A97DAE" w14:textId="77777777" w:rsidR="009E5EDA" w:rsidRDefault="009E5EDA" w:rsidP="00E76F2D"/>
    <w:p w14:paraId="2B473947" w14:textId="77777777" w:rsidR="009E5EDA" w:rsidRDefault="009E5EDA" w:rsidP="00E76F2D"/>
    <w:p w14:paraId="666D340E" w14:textId="77777777" w:rsidR="00C17241" w:rsidRDefault="00C17241" w:rsidP="00E76F2D"/>
    <w:p w14:paraId="0672E012" w14:textId="77777777" w:rsidR="00C17241" w:rsidRDefault="00C17241" w:rsidP="00E76F2D"/>
    <w:p w14:paraId="000AC3FF" w14:textId="77777777" w:rsidR="00C17241" w:rsidRDefault="00C17241" w:rsidP="00E76F2D"/>
    <w:p w14:paraId="380DBC9E" w14:textId="77777777" w:rsidR="009E5EDA" w:rsidRDefault="009E5EDA" w:rsidP="00E76F2D">
      <w:pPr>
        <w:sectPr w:rsidR="009E5EDA" w:rsidSect="009E5EDA">
          <w:footerReference w:type="even" r:id="rId12"/>
          <w:pgSz w:w="11906" w:h="16838"/>
          <w:pgMar w:top="3572" w:right="2835" w:bottom="1440" w:left="2835" w:header="720" w:footer="720" w:gutter="0"/>
          <w:cols w:space="720"/>
          <w:docGrid w:linePitch="360"/>
        </w:sectPr>
      </w:pPr>
    </w:p>
    <w:p w14:paraId="0209CEF9" w14:textId="77777777" w:rsidR="00C17241" w:rsidRDefault="00C17241" w:rsidP="00E76F2D"/>
    <w:p w14:paraId="4D55D1D7" w14:textId="77777777" w:rsidR="00C17241" w:rsidRDefault="00C17241" w:rsidP="00E76F2D"/>
    <w:p w14:paraId="70600577" w14:textId="77777777" w:rsidR="00C17241" w:rsidRDefault="00C17241" w:rsidP="00E76F2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41"/>
      </w:tblGrid>
      <w:tr w:rsidR="00C17241" w14:paraId="3AB42F9F" w14:textId="77777777" w:rsidTr="00875D8D">
        <w:tc>
          <w:tcPr>
            <w:tcW w:w="7841" w:type="dxa"/>
            <w:tcBorders>
              <w:top w:val="nil"/>
              <w:left w:val="nil"/>
              <w:bottom w:val="nil"/>
              <w:right w:val="nil"/>
            </w:tcBorders>
            <w:shd w:val="clear" w:color="auto" w:fill="auto"/>
          </w:tcPr>
          <w:p w14:paraId="4889A98C" w14:textId="77777777" w:rsidR="00875D8D" w:rsidRDefault="00875D8D" w:rsidP="001A2ACB">
            <w:pPr>
              <w:spacing w:line="240" w:lineRule="auto"/>
              <w:jc w:val="right"/>
              <w:rPr>
                <w:sz w:val="28"/>
                <w:szCs w:val="28"/>
              </w:rPr>
            </w:pPr>
          </w:p>
          <w:p w14:paraId="29E3CCC5" w14:textId="77777777" w:rsidR="00875D8D" w:rsidRDefault="00875D8D" w:rsidP="001A2ACB">
            <w:pPr>
              <w:spacing w:line="240" w:lineRule="auto"/>
              <w:jc w:val="right"/>
              <w:rPr>
                <w:sz w:val="28"/>
                <w:szCs w:val="28"/>
              </w:rPr>
            </w:pPr>
          </w:p>
          <w:p w14:paraId="04BC8860" w14:textId="77777777" w:rsidR="00875D8D" w:rsidRDefault="00875D8D" w:rsidP="001A2ACB">
            <w:pPr>
              <w:spacing w:line="240" w:lineRule="auto"/>
              <w:jc w:val="right"/>
              <w:rPr>
                <w:sz w:val="28"/>
                <w:szCs w:val="28"/>
              </w:rPr>
            </w:pPr>
          </w:p>
          <w:p w14:paraId="6124B266" w14:textId="77777777" w:rsidR="00875D8D" w:rsidRDefault="00875D8D" w:rsidP="00875D8D">
            <w:pPr>
              <w:spacing w:line="240" w:lineRule="auto"/>
              <w:rPr>
                <w:sz w:val="28"/>
                <w:szCs w:val="28"/>
              </w:rPr>
            </w:pPr>
          </w:p>
          <w:p w14:paraId="5E5AD7AA" w14:textId="767E2A2B" w:rsidR="00C17241" w:rsidRPr="001A2ACB" w:rsidRDefault="00630231" w:rsidP="001A2ACB">
            <w:pPr>
              <w:spacing w:line="240" w:lineRule="auto"/>
              <w:jc w:val="right"/>
              <w:rPr>
                <w:sz w:val="28"/>
                <w:szCs w:val="28"/>
              </w:rPr>
            </w:pPr>
            <w:r>
              <w:rPr>
                <w:sz w:val="28"/>
                <w:szCs w:val="28"/>
              </w:rPr>
              <w:t>School of Design and Informatics</w:t>
            </w:r>
          </w:p>
          <w:p w14:paraId="5E108466" w14:textId="77777777" w:rsidR="00C17241" w:rsidRDefault="00E11F02" w:rsidP="001079D3">
            <w:pPr>
              <w:spacing w:line="240" w:lineRule="auto"/>
              <w:jc w:val="right"/>
            </w:pPr>
            <w:r>
              <w:rPr>
                <w:sz w:val="28"/>
                <w:szCs w:val="28"/>
              </w:rPr>
              <w:t xml:space="preserve">Abertay </w:t>
            </w:r>
            <w:r w:rsidR="001079D3">
              <w:rPr>
                <w:sz w:val="28"/>
                <w:szCs w:val="28"/>
              </w:rPr>
              <w:t>University</w:t>
            </w:r>
          </w:p>
        </w:tc>
      </w:tr>
    </w:tbl>
    <w:p w14:paraId="2D93B630" w14:textId="77777777" w:rsidR="00C17241" w:rsidRDefault="00C17241" w:rsidP="00E76F2D">
      <w:pPr>
        <w:sectPr w:rsidR="00C17241" w:rsidSect="009E5EDA">
          <w:type w:val="continuous"/>
          <w:pgSz w:w="11906" w:h="16838"/>
          <w:pgMar w:top="3572" w:right="1797" w:bottom="1440" w:left="2268" w:header="720" w:footer="720" w:gutter="0"/>
          <w:cols w:space="720"/>
          <w:docGrid w:linePitch="360"/>
        </w:sectPr>
      </w:pPr>
    </w:p>
    <w:sdt>
      <w:sdtPr>
        <w:rPr>
          <w:rFonts w:ascii="Arial" w:eastAsia="Times New Roman" w:hAnsi="Arial" w:cs="Times New Roman"/>
          <w:color w:val="auto"/>
          <w:sz w:val="24"/>
          <w:szCs w:val="24"/>
          <w:lang w:val="en-GB"/>
        </w:rPr>
        <w:id w:val="1813525068"/>
        <w:docPartObj>
          <w:docPartGallery w:val="Table of Contents"/>
          <w:docPartUnique/>
        </w:docPartObj>
      </w:sdtPr>
      <w:sdtEndPr>
        <w:rPr>
          <w:b/>
          <w:bCs/>
          <w:noProof/>
        </w:rPr>
      </w:sdtEndPr>
      <w:sdtContent>
        <w:p w14:paraId="0751EC26" w14:textId="425E4D03" w:rsidR="00812E39" w:rsidRDefault="00812E39">
          <w:pPr>
            <w:pStyle w:val="TOCHeading"/>
          </w:pPr>
          <w:r>
            <w:t>Contents</w:t>
          </w:r>
        </w:p>
        <w:p w14:paraId="67D96445" w14:textId="0883A2DB" w:rsidR="00812E39" w:rsidRDefault="00812E39">
          <w:pPr>
            <w:pStyle w:val="TOC1"/>
            <w:tabs>
              <w:tab w:val="right" w:leader="dot" w:pos="7831"/>
            </w:tabs>
            <w:rPr>
              <w:rFonts w:asciiTheme="minorHAnsi" w:eastAsiaTheme="minorEastAsia" w:hAnsiTheme="minorHAnsi" w:cstheme="minorBidi"/>
              <w:noProof/>
              <w:sz w:val="22"/>
              <w:szCs w:val="22"/>
              <w:lang w:eastAsia="en-GB"/>
            </w:rPr>
          </w:pPr>
          <w:r>
            <w:fldChar w:fldCharType="begin"/>
          </w:r>
          <w:r>
            <w:instrText xml:space="preserve"> TOC \o "1-3" \h \z \u </w:instrText>
          </w:r>
          <w:r>
            <w:fldChar w:fldCharType="separate"/>
          </w:r>
          <w:hyperlink w:anchor="_Toc30764765" w:history="1">
            <w:r w:rsidRPr="00797C70">
              <w:rPr>
                <w:rStyle w:val="Hyperlink"/>
                <w:noProof/>
              </w:rPr>
              <w:t>Table of Tables</w:t>
            </w:r>
            <w:r>
              <w:rPr>
                <w:noProof/>
                <w:webHidden/>
              </w:rPr>
              <w:tab/>
            </w:r>
            <w:r>
              <w:rPr>
                <w:noProof/>
                <w:webHidden/>
              </w:rPr>
              <w:fldChar w:fldCharType="begin"/>
            </w:r>
            <w:r>
              <w:rPr>
                <w:noProof/>
                <w:webHidden/>
              </w:rPr>
              <w:instrText xml:space="preserve"> PAGEREF _Toc30764765 \h </w:instrText>
            </w:r>
            <w:r>
              <w:rPr>
                <w:noProof/>
                <w:webHidden/>
              </w:rPr>
            </w:r>
            <w:r>
              <w:rPr>
                <w:noProof/>
                <w:webHidden/>
              </w:rPr>
              <w:fldChar w:fldCharType="separate"/>
            </w:r>
            <w:r>
              <w:rPr>
                <w:noProof/>
                <w:webHidden/>
              </w:rPr>
              <w:t>iii</w:t>
            </w:r>
            <w:r>
              <w:rPr>
                <w:noProof/>
                <w:webHidden/>
              </w:rPr>
              <w:fldChar w:fldCharType="end"/>
            </w:r>
          </w:hyperlink>
        </w:p>
        <w:p w14:paraId="19E8A8CC" w14:textId="1ADC8DD0"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66" w:history="1">
            <w:r w:rsidR="00812E39" w:rsidRPr="00797C70">
              <w:rPr>
                <w:rStyle w:val="Hyperlink"/>
                <w:noProof/>
              </w:rPr>
              <w:t>Acknowledgements</w:t>
            </w:r>
            <w:r w:rsidR="00812E39">
              <w:rPr>
                <w:noProof/>
                <w:webHidden/>
              </w:rPr>
              <w:tab/>
            </w:r>
            <w:r w:rsidR="00812E39">
              <w:rPr>
                <w:noProof/>
                <w:webHidden/>
              </w:rPr>
              <w:fldChar w:fldCharType="begin"/>
            </w:r>
            <w:r w:rsidR="00812E39">
              <w:rPr>
                <w:noProof/>
                <w:webHidden/>
              </w:rPr>
              <w:instrText xml:space="preserve"> PAGEREF _Toc30764766 \h </w:instrText>
            </w:r>
            <w:r w:rsidR="00812E39">
              <w:rPr>
                <w:noProof/>
                <w:webHidden/>
              </w:rPr>
            </w:r>
            <w:r w:rsidR="00812E39">
              <w:rPr>
                <w:noProof/>
                <w:webHidden/>
              </w:rPr>
              <w:fldChar w:fldCharType="separate"/>
            </w:r>
            <w:r w:rsidR="00812E39">
              <w:rPr>
                <w:noProof/>
                <w:webHidden/>
              </w:rPr>
              <w:t>iv</w:t>
            </w:r>
            <w:r w:rsidR="00812E39">
              <w:rPr>
                <w:noProof/>
                <w:webHidden/>
              </w:rPr>
              <w:fldChar w:fldCharType="end"/>
            </w:r>
          </w:hyperlink>
        </w:p>
        <w:p w14:paraId="0DA06C02" w14:textId="14944B59"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67" w:history="1">
            <w:r w:rsidR="00812E39" w:rsidRPr="00797C70">
              <w:rPr>
                <w:rStyle w:val="Hyperlink"/>
                <w:noProof/>
              </w:rPr>
              <w:t>Abstract</w:t>
            </w:r>
            <w:r w:rsidR="00812E39">
              <w:rPr>
                <w:noProof/>
                <w:webHidden/>
              </w:rPr>
              <w:tab/>
            </w:r>
            <w:r w:rsidR="00812E39">
              <w:rPr>
                <w:noProof/>
                <w:webHidden/>
              </w:rPr>
              <w:fldChar w:fldCharType="begin"/>
            </w:r>
            <w:r w:rsidR="00812E39">
              <w:rPr>
                <w:noProof/>
                <w:webHidden/>
              </w:rPr>
              <w:instrText xml:space="preserve"> PAGEREF _Toc30764767 \h </w:instrText>
            </w:r>
            <w:r w:rsidR="00812E39">
              <w:rPr>
                <w:noProof/>
                <w:webHidden/>
              </w:rPr>
            </w:r>
            <w:r w:rsidR="00812E39">
              <w:rPr>
                <w:noProof/>
                <w:webHidden/>
              </w:rPr>
              <w:fldChar w:fldCharType="separate"/>
            </w:r>
            <w:r w:rsidR="00812E39">
              <w:rPr>
                <w:noProof/>
                <w:webHidden/>
              </w:rPr>
              <w:t>v</w:t>
            </w:r>
            <w:r w:rsidR="00812E39">
              <w:rPr>
                <w:noProof/>
                <w:webHidden/>
              </w:rPr>
              <w:fldChar w:fldCharType="end"/>
            </w:r>
          </w:hyperlink>
        </w:p>
        <w:p w14:paraId="5E5C50A8" w14:textId="5AA59525"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68" w:history="1">
            <w:r w:rsidR="00812E39" w:rsidRPr="00797C70">
              <w:rPr>
                <w:rStyle w:val="Hyperlink"/>
                <w:noProof/>
              </w:rPr>
              <w:t>Abbreviations, Symbols and Notation</w:t>
            </w:r>
            <w:r w:rsidR="00812E39">
              <w:rPr>
                <w:noProof/>
                <w:webHidden/>
              </w:rPr>
              <w:tab/>
            </w:r>
            <w:r w:rsidR="00812E39">
              <w:rPr>
                <w:noProof/>
                <w:webHidden/>
              </w:rPr>
              <w:fldChar w:fldCharType="begin"/>
            </w:r>
            <w:r w:rsidR="00812E39">
              <w:rPr>
                <w:noProof/>
                <w:webHidden/>
              </w:rPr>
              <w:instrText xml:space="preserve"> PAGEREF _Toc30764768 \h </w:instrText>
            </w:r>
            <w:r w:rsidR="00812E39">
              <w:rPr>
                <w:noProof/>
                <w:webHidden/>
              </w:rPr>
            </w:r>
            <w:r w:rsidR="00812E39">
              <w:rPr>
                <w:noProof/>
                <w:webHidden/>
              </w:rPr>
              <w:fldChar w:fldCharType="separate"/>
            </w:r>
            <w:r w:rsidR="00812E39">
              <w:rPr>
                <w:noProof/>
                <w:webHidden/>
              </w:rPr>
              <w:t>vi</w:t>
            </w:r>
            <w:r w:rsidR="00812E39">
              <w:rPr>
                <w:noProof/>
                <w:webHidden/>
              </w:rPr>
              <w:fldChar w:fldCharType="end"/>
            </w:r>
          </w:hyperlink>
        </w:p>
        <w:p w14:paraId="168F2542" w14:textId="77A17A4A"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69" w:history="1">
            <w:r w:rsidR="00812E39" w:rsidRPr="00797C70">
              <w:rPr>
                <w:rStyle w:val="Hyperlink"/>
                <w:noProof/>
              </w:rPr>
              <w:t>Chapter 1 – Introduction</w:t>
            </w:r>
            <w:r w:rsidR="00812E39">
              <w:rPr>
                <w:noProof/>
                <w:webHidden/>
              </w:rPr>
              <w:tab/>
            </w:r>
            <w:r w:rsidR="00812E39">
              <w:rPr>
                <w:noProof/>
                <w:webHidden/>
              </w:rPr>
              <w:fldChar w:fldCharType="begin"/>
            </w:r>
            <w:r w:rsidR="00812E39">
              <w:rPr>
                <w:noProof/>
                <w:webHidden/>
              </w:rPr>
              <w:instrText xml:space="preserve"> PAGEREF _Toc30764769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0C9521DB" w14:textId="68E2CA37"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0" w:history="1">
            <w:r w:rsidR="00812E39" w:rsidRPr="00797C70">
              <w:rPr>
                <w:rStyle w:val="Hyperlink"/>
                <w:noProof/>
              </w:rPr>
              <w:t>Chapter 2 – Literature Review</w:t>
            </w:r>
            <w:r w:rsidR="00812E39">
              <w:rPr>
                <w:noProof/>
                <w:webHidden/>
              </w:rPr>
              <w:tab/>
            </w:r>
            <w:r w:rsidR="00812E39">
              <w:rPr>
                <w:noProof/>
                <w:webHidden/>
              </w:rPr>
              <w:fldChar w:fldCharType="begin"/>
            </w:r>
            <w:r w:rsidR="00812E39">
              <w:rPr>
                <w:noProof/>
                <w:webHidden/>
              </w:rPr>
              <w:instrText xml:space="preserve"> PAGEREF _Toc30764770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50408FF8" w14:textId="0A195199"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1" w:history="1">
            <w:r w:rsidR="00812E39" w:rsidRPr="00797C70">
              <w:rPr>
                <w:rStyle w:val="Hyperlink"/>
                <w:noProof/>
              </w:rPr>
              <w:t>Chapter 3 – Methodology</w:t>
            </w:r>
            <w:r w:rsidR="00812E39">
              <w:rPr>
                <w:noProof/>
                <w:webHidden/>
              </w:rPr>
              <w:tab/>
            </w:r>
            <w:r w:rsidR="00812E39">
              <w:rPr>
                <w:noProof/>
                <w:webHidden/>
              </w:rPr>
              <w:fldChar w:fldCharType="begin"/>
            </w:r>
            <w:r w:rsidR="00812E39">
              <w:rPr>
                <w:noProof/>
                <w:webHidden/>
              </w:rPr>
              <w:instrText xml:space="preserve"> PAGEREF _Toc30764771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57E00CE3" w14:textId="4EC66FFC"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2" w:history="1">
            <w:r w:rsidR="00812E39" w:rsidRPr="00797C70">
              <w:rPr>
                <w:rStyle w:val="Hyperlink"/>
                <w:noProof/>
              </w:rPr>
              <w:t>Chapter 4 – Results</w:t>
            </w:r>
            <w:r w:rsidR="00812E39">
              <w:rPr>
                <w:noProof/>
                <w:webHidden/>
              </w:rPr>
              <w:tab/>
            </w:r>
            <w:r w:rsidR="00812E39">
              <w:rPr>
                <w:noProof/>
                <w:webHidden/>
              </w:rPr>
              <w:fldChar w:fldCharType="begin"/>
            </w:r>
            <w:r w:rsidR="00812E39">
              <w:rPr>
                <w:noProof/>
                <w:webHidden/>
              </w:rPr>
              <w:instrText xml:space="preserve"> PAGEREF _Toc30764772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495B3A9A" w14:textId="5C01713A"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3" w:history="1">
            <w:r w:rsidR="00812E39" w:rsidRPr="00797C70">
              <w:rPr>
                <w:rStyle w:val="Hyperlink"/>
                <w:noProof/>
              </w:rPr>
              <w:t>Chapter 5 – Discussion</w:t>
            </w:r>
            <w:r w:rsidR="00812E39">
              <w:rPr>
                <w:noProof/>
                <w:webHidden/>
              </w:rPr>
              <w:tab/>
            </w:r>
            <w:r w:rsidR="00812E39">
              <w:rPr>
                <w:noProof/>
                <w:webHidden/>
              </w:rPr>
              <w:fldChar w:fldCharType="begin"/>
            </w:r>
            <w:r w:rsidR="00812E39">
              <w:rPr>
                <w:noProof/>
                <w:webHidden/>
              </w:rPr>
              <w:instrText xml:space="preserve"> PAGEREF _Toc30764773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4BE4137D" w14:textId="727FC323"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4" w:history="1">
            <w:r w:rsidR="00812E39" w:rsidRPr="00797C70">
              <w:rPr>
                <w:rStyle w:val="Hyperlink"/>
                <w:noProof/>
              </w:rPr>
              <w:t>Chapter 6 – Conclusions &amp; Future Work</w:t>
            </w:r>
            <w:r w:rsidR="00812E39">
              <w:rPr>
                <w:noProof/>
                <w:webHidden/>
              </w:rPr>
              <w:tab/>
            </w:r>
            <w:r w:rsidR="00812E39">
              <w:rPr>
                <w:noProof/>
                <w:webHidden/>
              </w:rPr>
              <w:fldChar w:fldCharType="begin"/>
            </w:r>
            <w:r w:rsidR="00812E39">
              <w:rPr>
                <w:noProof/>
                <w:webHidden/>
              </w:rPr>
              <w:instrText xml:space="preserve"> PAGEREF _Toc30764774 \h </w:instrText>
            </w:r>
            <w:r w:rsidR="00812E39">
              <w:rPr>
                <w:noProof/>
                <w:webHidden/>
              </w:rPr>
            </w:r>
            <w:r w:rsidR="00812E39">
              <w:rPr>
                <w:noProof/>
                <w:webHidden/>
              </w:rPr>
              <w:fldChar w:fldCharType="separate"/>
            </w:r>
            <w:r w:rsidR="00812E39">
              <w:rPr>
                <w:noProof/>
                <w:webHidden/>
              </w:rPr>
              <w:t>1</w:t>
            </w:r>
            <w:r w:rsidR="00812E39">
              <w:rPr>
                <w:noProof/>
                <w:webHidden/>
              </w:rPr>
              <w:fldChar w:fldCharType="end"/>
            </w:r>
          </w:hyperlink>
        </w:p>
        <w:p w14:paraId="07CC91AF" w14:textId="2D96FE82"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5" w:history="1">
            <w:r w:rsidR="00812E39" w:rsidRPr="00797C70">
              <w:rPr>
                <w:rStyle w:val="Hyperlink"/>
                <w:noProof/>
              </w:rPr>
              <w:t>List of References</w:t>
            </w:r>
            <w:r w:rsidR="00812E39">
              <w:rPr>
                <w:noProof/>
                <w:webHidden/>
              </w:rPr>
              <w:tab/>
            </w:r>
            <w:r w:rsidR="00812E39">
              <w:rPr>
                <w:noProof/>
                <w:webHidden/>
              </w:rPr>
              <w:fldChar w:fldCharType="begin"/>
            </w:r>
            <w:r w:rsidR="00812E39">
              <w:rPr>
                <w:noProof/>
                <w:webHidden/>
              </w:rPr>
              <w:instrText xml:space="preserve"> PAGEREF _Toc30764775 \h </w:instrText>
            </w:r>
            <w:r w:rsidR="00812E39">
              <w:rPr>
                <w:noProof/>
                <w:webHidden/>
              </w:rPr>
            </w:r>
            <w:r w:rsidR="00812E39">
              <w:rPr>
                <w:noProof/>
                <w:webHidden/>
              </w:rPr>
              <w:fldChar w:fldCharType="separate"/>
            </w:r>
            <w:r w:rsidR="00812E39">
              <w:rPr>
                <w:noProof/>
                <w:webHidden/>
              </w:rPr>
              <w:t>2</w:t>
            </w:r>
            <w:r w:rsidR="00812E39">
              <w:rPr>
                <w:noProof/>
                <w:webHidden/>
              </w:rPr>
              <w:fldChar w:fldCharType="end"/>
            </w:r>
          </w:hyperlink>
        </w:p>
        <w:p w14:paraId="4DFD8FEF" w14:textId="75790F58"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6" w:history="1">
            <w:r w:rsidR="00812E39" w:rsidRPr="00797C70">
              <w:rPr>
                <w:rStyle w:val="Hyperlink"/>
                <w:noProof/>
              </w:rPr>
              <w:t>Bibliography</w:t>
            </w:r>
            <w:r w:rsidR="00812E39">
              <w:rPr>
                <w:noProof/>
                <w:webHidden/>
              </w:rPr>
              <w:tab/>
            </w:r>
            <w:r w:rsidR="00812E39">
              <w:rPr>
                <w:noProof/>
                <w:webHidden/>
              </w:rPr>
              <w:fldChar w:fldCharType="begin"/>
            </w:r>
            <w:r w:rsidR="00812E39">
              <w:rPr>
                <w:noProof/>
                <w:webHidden/>
              </w:rPr>
              <w:instrText xml:space="preserve"> PAGEREF _Toc30764776 \h </w:instrText>
            </w:r>
            <w:r w:rsidR="00812E39">
              <w:rPr>
                <w:noProof/>
                <w:webHidden/>
              </w:rPr>
            </w:r>
            <w:r w:rsidR="00812E39">
              <w:rPr>
                <w:noProof/>
                <w:webHidden/>
              </w:rPr>
              <w:fldChar w:fldCharType="separate"/>
            </w:r>
            <w:r w:rsidR="00812E39">
              <w:rPr>
                <w:noProof/>
                <w:webHidden/>
              </w:rPr>
              <w:t>3</w:t>
            </w:r>
            <w:r w:rsidR="00812E39">
              <w:rPr>
                <w:noProof/>
                <w:webHidden/>
              </w:rPr>
              <w:fldChar w:fldCharType="end"/>
            </w:r>
          </w:hyperlink>
        </w:p>
        <w:p w14:paraId="1387A7DB" w14:textId="4B9F8787" w:rsidR="00812E39" w:rsidRDefault="0017207F">
          <w:pPr>
            <w:pStyle w:val="TOC1"/>
            <w:tabs>
              <w:tab w:val="right" w:leader="dot" w:pos="7831"/>
            </w:tabs>
            <w:rPr>
              <w:rFonts w:asciiTheme="minorHAnsi" w:eastAsiaTheme="minorEastAsia" w:hAnsiTheme="minorHAnsi" w:cstheme="minorBidi"/>
              <w:noProof/>
              <w:sz w:val="22"/>
              <w:szCs w:val="22"/>
              <w:lang w:eastAsia="en-GB"/>
            </w:rPr>
          </w:pPr>
          <w:hyperlink w:anchor="_Toc30764777" w:history="1">
            <w:r w:rsidR="00812E39" w:rsidRPr="00797C70">
              <w:rPr>
                <w:rStyle w:val="Hyperlink"/>
                <w:noProof/>
              </w:rPr>
              <w:t>Appendices</w:t>
            </w:r>
            <w:r w:rsidR="00812E39">
              <w:rPr>
                <w:noProof/>
                <w:webHidden/>
              </w:rPr>
              <w:tab/>
            </w:r>
            <w:r w:rsidR="00812E39">
              <w:rPr>
                <w:noProof/>
                <w:webHidden/>
              </w:rPr>
              <w:fldChar w:fldCharType="begin"/>
            </w:r>
            <w:r w:rsidR="00812E39">
              <w:rPr>
                <w:noProof/>
                <w:webHidden/>
              </w:rPr>
              <w:instrText xml:space="preserve"> PAGEREF _Toc30764777 \h </w:instrText>
            </w:r>
            <w:r w:rsidR="00812E39">
              <w:rPr>
                <w:noProof/>
                <w:webHidden/>
              </w:rPr>
            </w:r>
            <w:r w:rsidR="00812E39">
              <w:rPr>
                <w:noProof/>
                <w:webHidden/>
              </w:rPr>
              <w:fldChar w:fldCharType="separate"/>
            </w:r>
            <w:r w:rsidR="00812E39">
              <w:rPr>
                <w:noProof/>
                <w:webHidden/>
              </w:rPr>
              <w:t>4</w:t>
            </w:r>
            <w:r w:rsidR="00812E39">
              <w:rPr>
                <w:noProof/>
                <w:webHidden/>
              </w:rPr>
              <w:fldChar w:fldCharType="end"/>
            </w:r>
          </w:hyperlink>
        </w:p>
        <w:p w14:paraId="6CDD18E3" w14:textId="421F35C3" w:rsidR="00812E39" w:rsidRDefault="00812E39">
          <w:r>
            <w:rPr>
              <w:b/>
              <w:bCs/>
              <w:noProof/>
            </w:rPr>
            <w:fldChar w:fldCharType="end"/>
          </w:r>
        </w:p>
      </w:sdtContent>
    </w:sdt>
    <w:p w14:paraId="01EE9251" w14:textId="4458135F" w:rsidR="008517C5" w:rsidRDefault="00C17241" w:rsidP="00812E39">
      <w:pPr>
        <w:pStyle w:val="Body"/>
      </w:pPr>
      <w:r>
        <w:br w:type="page"/>
      </w:r>
      <w:bookmarkStart w:id="0" w:name="_Toc29204232"/>
      <w:r w:rsidR="008517C5">
        <w:lastRenderedPageBreak/>
        <w:t>Table of Figures</w:t>
      </w:r>
      <w:bookmarkEnd w:id="0"/>
    </w:p>
    <w:p w14:paraId="386FEDA4" w14:textId="77777777" w:rsidR="00C17241" w:rsidRDefault="008517C5" w:rsidP="005D71BF">
      <w:pPr>
        <w:pStyle w:val="Heading1"/>
      </w:pPr>
      <w:r>
        <w:br w:type="page"/>
      </w:r>
      <w:bookmarkStart w:id="1" w:name="_Toc29204233"/>
      <w:bookmarkStart w:id="2" w:name="_Toc30764765"/>
      <w:r>
        <w:lastRenderedPageBreak/>
        <w:t xml:space="preserve">Table of </w:t>
      </w:r>
      <w:r w:rsidR="00C17241">
        <w:t>Tables</w:t>
      </w:r>
      <w:bookmarkEnd w:id="1"/>
      <w:bookmarkEnd w:id="2"/>
    </w:p>
    <w:p w14:paraId="38FC909A" w14:textId="77777777" w:rsidR="009E5EDA" w:rsidRPr="009E5EDA" w:rsidRDefault="009E5EDA" w:rsidP="009E5EDA"/>
    <w:p w14:paraId="4C4448F3" w14:textId="77777777" w:rsidR="00C17241" w:rsidRDefault="00C17241" w:rsidP="005D71BF">
      <w:pPr>
        <w:pStyle w:val="Heading1"/>
      </w:pPr>
      <w:r>
        <w:br w:type="page"/>
      </w:r>
      <w:bookmarkStart w:id="3" w:name="_Toc29204234"/>
      <w:bookmarkStart w:id="4" w:name="_Toc30764766"/>
      <w:r>
        <w:lastRenderedPageBreak/>
        <w:t>Acknowledgements</w:t>
      </w:r>
      <w:bookmarkEnd w:id="3"/>
      <w:bookmarkEnd w:id="4"/>
    </w:p>
    <w:p w14:paraId="72AF666B" w14:textId="77777777" w:rsidR="009E5EDA" w:rsidRPr="009E5EDA" w:rsidRDefault="009E5EDA" w:rsidP="009E5EDA"/>
    <w:p w14:paraId="4DF91666" w14:textId="797F00BB" w:rsidR="007C60E1" w:rsidRDefault="00C17241" w:rsidP="008517C5">
      <w:pPr>
        <w:pStyle w:val="Heading1"/>
      </w:pPr>
      <w:r>
        <w:br w:type="page"/>
      </w:r>
      <w:bookmarkStart w:id="5" w:name="_Toc29204235"/>
      <w:bookmarkStart w:id="6" w:name="_Toc30764767"/>
      <w:r w:rsidR="007C60E1">
        <w:lastRenderedPageBreak/>
        <w:t>Abstract</w:t>
      </w:r>
      <w:bookmarkEnd w:id="5"/>
      <w:bookmarkEnd w:id="6"/>
    </w:p>
    <w:p w14:paraId="184BF342" w14:textId="255BC7EC" w:rsidR="005E3DC4" w:rsidRPr="005E3DC4" w:rsidRDefault="005E3DC4" w:rsidP="005E3DC4">
      <w:r>
        <w:t>300 words</w:t>
      </w:r>
    </w:p>
    <w:p w14:paraId="67DD26E3" w14:textId="11DBD406" w:rsidR="009E5EDA" w:rsidRDefault="00CD3528" w:rsidP="009E5EDA">
      <w:r>
        <w:t xml:space="preserve">Usually read first by the reader </w:t>
      </w:r>
    </w:p>
    <w:p w14:paraId="3961A752" w14:textId="4A882A87" w:rsidR="00CD3528" w:rsidRDefault="00CD3528" w:rsidP="009E5EDA">
      <w:r>
        <w:t>Write this last</w:t>
      </w:r>
    </w:p>
    <w:p w14:paraId="2395B978" w14:textId="0E403019" w:rsidR="005E3DC4" w:rsidRDefault="005E3DC4" w:rsidP="009E5EDA">
      <w:r>
        <w:t>Summarise what you did, results and conclusions</w:t>
      </w:r>
    </w:p>
    <w:p w14:paraId="4F81E867" w14:textId="6B5287FD" w:rsidR="005E3DC4" w:rsidRPr="009E5EDA" w:rsidRDefault="005E3DC4" w:rsidP="009E5EDA">
      <w:r>
        <w:t>Not an intro so no references</w:t>
      </w:r>
    </w:p>
    <w:p w14:paraId="2A29B885" w14:textId="77777777" w:rsidR="007C60E1" w:rsidRDefault="007C60E1" w:rsidP="005D71BF">
      <w:pPr>
        <w:pStyle w:val="Heading1"/>
      </w:pPr>
      <w:r>
        <w:br w:type="page"/>
      </w:r>
      <w:bookmarkStart w:id="7" w:name="_Toc29204236"/>
      <w:bookmarkStart w:id="8" w:name="_Toc30764768"/>
      <w:r>
        <w:lastRenderedPageBreak/>
        <w:t>Abbreviations, Symbols and Notation</w:t>
      </w:r>
      <w:bookmarkEnd w:id="7"/>
      <w:bookmarkEnd w:id="8"/>
    </w:p>
    <w:p w14:paraId="1D9888EE" w14:textId="77777777" w:rsidR="005D71BF" w:rsidRPr="005D71BF" w:rsidRDefault="008517C5" w:rsidP="005D71BF">
      <w:r>
        <w:t>If required</w:t>
      </w:r>
    </w:p>
    <w:p w14:paraId="7FC9D84A" w14:textId="77777777" w:rsidR="005D71BF" w:rsidRDefault="005D71BF" w:rsidP="005D71BF">
      <w:pPr>
        <w:rPr>
          <w:rFonts w:cs="Arial"/>
          <w:b/>
          <w:bCs/>
          <w:kern w:val="32"/>
          <w:sz w:val="32"/>
          <w:szCs w:val="32"/>
        </w:rPr>
      </w:pPr>
    </w:p>
    <w:p w14:paraId="7D7B9A2C" w14:textId="77777777" w:rsidR="005D71BF" w:rsidRPr="005D71BF" w:rsidRDefault="005D71BF" w:rsidP="005D71BF">
      <w:pPr>
        <w:sectPr w:rsidR="005D71BF" w:rsidRPr="005D71BF" w:rsidSect="009E5EDA">
          <w:headerReference w:type="default" r:id="rId13"/>
          <w:footerReference w:type="default" r:id="rId14"/>
          <w:pgSz w:w="11906" w:h="16838"/>
          <w:pgMar w:top="1440" w:right="1797" w:bottom="1440" w:left="2268" w:header="720" w:footer="720" w:gutter="0"/>
          <w:pgNumType w:fmt="lowerRoman" w:start="1"/>
          <w:cols w:space="720"/>
          <w:docGrid w:linePitch="360"/>
        </w:sectPr>
      </w:pPr>
    </w:p>
    <w:p w14:paraId="02C50F64" w14:textId="6CD0163B" w:rsidR="00812E39" w:rsidRDefault="00B003E5" w:rsidP="00812E39">
      <w:pPr>
        <w:pStyle w:val="Heading1"/>
      </w:pPr>
      <w:bookmarkStart w:id="9" w:name="_Toc30764769"/>
      <w:r>
        <w:lastRenderedPageBreak/>
        <w:t xml:space="preserve">Chapter </w:t>
      </w:r>
      <w:r w:rsidR="00812E39">
        <w:t>1 – Introduction</w:t>
      </w:r>
      <w:bookmarkEnd w:id="9"/>
    </w:p>
    <w:p w14:paraId="05F1D51E" w14:textId="73D4DDFF" w:rsidR="00692176" w:rsidRPr="00C02219" w:rsidRDefault="00692176" w:rsidP="00692176">
      <w:pPr>
        <w:rPr>
          <w:b/>
          <w:bCs/>
        </w:rPr>
      </w:pPr>
      <w:r w:rsidRPr="00C02219">
        <w:rPr>
          <w:b/>
          <w:bCs/>
        </w:rPr>
        <w:t>750 – 800 words + 133 words per section</w:t>
      </w:r>
    </w:p>
    <w:p w14:paraId="760485A7" w14:textId="77777777" w:rsidR="00692176" w:rsidRPr="00C02219" w:rsidRDefault="00692176" w:rsidP="00692176">
      <w:pPr>
        <w:rPr>
          <w:b/>
          <w:bCs/>
        </w:rPr>
      </w:pPr>
      <w:r w:rsidRPr="00C02219">
        <w:rPr>
          <w:b/>
          <w:bCs/>
        </w:rPr>
        <w:t>Set the scene</w:t>
      </w:r>
    </w:p>
    <w:p w14:paraId="4A8ADEBC" w14:textId="5F476B0F" w:rsidR="00692176" w:rsidRPr="00C02219" w:rsidRDefault="00692176" w:rsidP="00692176">
      <w:pPr>
        <w:rPr>
          <w:b/>
          <w:bCs/>
        </w:rPr>
      </w:pPr>
      <w:r w:rsidRPr="00C02219">
        <w:rPr>
          <w:b/>
          <w:bCs/>
        </w:rPr>
        <w:t>Background to and purpose of the investigation</w:t>
      </w:r>
    </w:p>
    <w:p w14:paraId="51E312E3" w14:textId="58B33123" w:rsidR="00692176" w:rsidRPr="00C02219" w:rsidRDefault="00692176" w:rsidP="00692176">
      <w:pPr>
        <w:rPr>
          <w:b/>
          <w:bCs/>
        </w:rPr>
      </w:pPr>
      <w:r w:rsidRPr="00C02219">
        <w:rPr>
          <w:b/>
          <w:bCs/>
        </w:rPr>
        <w:t>Scope</w:t>
      </w:r>
    </w:p>
    <w:p w14:paraId="6D70EE2B" w14:textId="53DC8455" w:rsidR="00692176" w:rsidRPr="00C02219" w:rsidRDefault="00692176" w:rsidP="00692176">
      <w:pPr>
        <w:rPr>
          <w:b/>
          <w:bCs/>
        </w:rPr>
      </w:pPr>
      <w:r w:rsidRPr="00C02219">
        <w:rPr>
          <w:b/>
          <w:bCs/>
        </w:rPr>
        <w:t>Project aims/research questions</w:t>
      </w:r>
    </w:p>
    <w:p w14:paraId="4DCD9A27" w14:textId="1B981DCE" w:rsidR="00692176" w:rsidRPr="00C02219" w:rsidRDefault="00692176" w:rsidP="00692176">
      <w:pPr>
        <w:rPr>
          <w:b/>
          <w:bCs/>
        </w:rPr>
      </w:pPr>
      <w:r w:rsidRPr="00C02219">
        <w:rPr>
          <w:b/>
          <w:bCs/>
        </w:rPr>
        <w:t>Likely to be more focussed than the proposal</w:t>
      </w:r>
    </w:p>
    <w:p w14:paraId="35BC22E1" w14:textId="4238B116" w:rsidR="00692176" w:rsidRPr="00C02219" w:rsidRDefault="00692176" w:rsidP="00692176">
      <w:pPr>
        <w:rPr>
          <w:b/>
          <w:bCs/>
        </w:rPr>
      </w:pPr>
      <w:r w:rsidRPr="00C02219">
        <w:rPr>
          <w:b/>
          <w:bCs/>
        </w:rPr>
        <w:t>End with an overview of the remaining chapters</w:t>
      </w:r>
    </w:p>
    <w:p w14:paraId="73DDC47E" w14:textId="77777777" w:rsidR="00C02219" w:rsidRDefault="00C02219" w:rsidP="00C02219">
      <w:r>
        <w:t xml:space="preserve">Within the United Kingdom right now it is estimated that around 410,000 people live inside ‘Care Homes’ (GOV.UK, 2019). Around 10% of these residents have primary health options, this means the patient is no longer able to look after themselves and have been admitted to residential care to protect them. A following 49% of the residents in ‘Care Homes’ are LA-funded, this is a scheme setup by the United Kingdom government to contribute to a quarter of the living costs for these residents (GOV.UK, 2019). </w:t>
      </w:r>
    </w:p>
    <w:p w14:paraId="1DC80F9C" w14:textId="77777777" w:rsidR="00C02219" w:rsidRDefault="00C02219" w:rsidP="00C02219">
      <w:r>
        <w:t xml:space="preserve">However, it has been reported within the media recently that due to an ever increasing and ageing population, a need for patients to be admitted due to concerns for their health (primary options) out-ways the need for these forms of care. This is in comparison to residents on LA-funded schemes, who could achieve an equally adequate or even better form of care from their own homes </w:t>
      </w:r>
      <w:proofErr w:type="gramStart"/>
      <w:r>
        <w:t>through the use of</w:t>
      </w:r>
      <w:proofErr w:type="gramEnd"/>
      <w:r>
        <w:t xml:space="preserve"> technology. This technology could be used to manage the different conditions patients may have or used to detect these conditions early.</w:t>
      </w:r>
    </w:p>
    <w:p w14:paraId="13EE6892" w14:textId="4E8F6992" w:rsidR="00C02219" w:rsidRPr="00692176" w:rsidRDefault="00C02219" w:rsidP="00C02219">
      <w:r>
        <w:t xml:space="preserve">Within these ‘Care Homes’ many patients are living with both; early and advanced neurological brain conditions and require regular assessment from Nurses and Doctors to assess the progression of their disease and any notable changes. This only happens if a patient has been correctly diagnosed. If Parkinson’s is taken as an example according to WebMD – “It has been estimated that, especially in its early stages, nearly 40% of people with Parkinson’s Disease may not be diagnosed, and as many as 25% are misdiagnosed.” (WebMD, 2019) This shows a lack of ability to accurately detect this conditions and so accurate care cannot be provided. The main means for the detection of degrading neurological conditions is the use of CT scans, which are both time consuming and expensive to public bodies like the NHS (National Health Service), with each scan costing around 609.70 pounds according </w:t>
      </w:r>
      <w:r>
        <w:lastRenderedPageBreak/>
        <w:t xml:space="preserve">to costevaluation.com (Costevaluation.com, 2019). This is a necessity to accurately detect neurological </w:t>
      </w:r>
      <w:r w:rsidR="00297382">
        <w:t>conditions but</w:t>
      </w:r>
      <w:r>
        <w:t xml:space="preserve"> are in high demand. Mobile Phones and IoT devices could be used to run small tests before hand by the suspected sufferers to give an early prognosis of these conditions where then the CT scan is only a formality to confirm what is already known.</w:t>
      </w:r>
    </w:p>
    <w:p w14:paraId="07999C71" w14:textId="4B117753" w:rsidR="00812E39" w:rsidRDefault="00812E39" w:rsidP="00812E39">
      <w:pPr>
        <w:pStyle w:val="Heading1"/>
      </w:pPr>
      <w:bookmarkStart w:id="10" w:name="_Toc30764770"/>
      <w:r>
        <w:t>Chapter 2 – Literature Review</w:t>
      </w:r>
      <w:bookmarkEnd w:id="10"/>
    </w:p>
    <w:p w14:paraId="6C9BE5B0" w14:textId="7D4D85FD" w:rsidR="00440542" w:rsidRDefault="00BB26E1" w:rsidP="00440542">
      <w:r>
        <w:t xml:space="preserve">This chapter will </w:t>
      </w:r>
      <w:r w:rsidR="00DF64F1">
        <w:t>investigate</w:t>
      </w:r>
      <w:r>
        <w:t xml:space="preserve"> the work that has been proposed</w:t>
      </w:r>
      <w:r w:rsidR="00DF64F1">
        <w:t xml:space="preserve"> already to help ensure effective care is given to patients who either live in rural areas and struggle to get to see their Doctor. Or are unable to due to their health (elderly, disabled etc). </w:t>
      </w:r>
    </w:p>
    <w:p w14:paraId="08B3702A" w14:textId="4C749744" w:rsidR="00DF64F1" w:rsidRDefault="00DF64F1" w:rsidP="00440542">
      <w:r>
        <w:t xml:space="preserve">Care for these patients is usually made up of patients either; being funded to visit their nearest Hospital/General Practitioner, A division of Nurses being used called District Nurses who make house calls or specialised Ambulance crews being sent out to collect the patient and deliver them to their appointment. </w:t>
      </w:r>
      <w:r w:rsidR="003A761E">
        <w:t xml:space="preserve">This can be criticised for taking up too many of the NHS’s resources while </w:t>
      </w:r>
      <w:r w:rsidR="004F39DA">
        <w:t>causing unnecessary risks for the patients, nurse and ambulance crews, if the problem the patient is suffering with turns out to be of no concern. Within the clinical investigation ‘</w:t>
      </w:r>
      <w:r w:rsidR="004F39DA" w:rsidRPr="004F39DA">
        <w:t>Residents: Frequency, Causes, and Costs</w:t>
      </w:r>
      <w:r w:rsidR="004F39DA">
        <w:t xml:space="preserve">’ it is suggested that the unnecessary hospitalisation of patients is likely to cause their health more issues due to the stress of being transferred to a hospital. The study then goes onto state that 67% of hospitalisations are avoidable and take up a great deal of NHS resources. </w:t>
      </w:r>
      <w:r>
        <w:t xml:space="preserve">As previously </w:t>
      </w:r>
      <w:r w:rsidR="00F0288C">
        <w:t>suggested,</w:t>
      </w:r>
      <w:r>
        <w:t xml:space="preserve"> each of these </w:t>
      </w:r>
      <w:r w:rsidR="00F0288C">
        <w:t>methods can be time consuming for the NHS and new ways of implementing this type of care have been suggested.</w:t>
      </w:r>
      <w:r w:rsidR="003A761E">
        <w:t xml:space="preserve"> </w:t>
      </w:r>
    </w:p>
    <w:p w14:paraId="51D99B53" w14:textId="12FE1E6B" w:rsidR="00F0288C" w:rsidRDefault="00F0288C" w:rsidP="00440542">
      <w:r>
        <w:t>The first of which is within the book ‘</w:t>
      </w:r>
      <w:r w:rsidRPr="00F0288C">
        <w:t>Stop Saving the NHS and Start Reinventing it</w:t>
      </w:r>
      <w:r>
        <w:t>’ by Colin Jervis</w:t>
      </w:r>
      <w:r w:rsidR="003A761E">
        <w:t>, the author first goes onto explain that ‘the price of computer chips continues to fall as their power increases. It will soon be possible to chip everything’ (Jervis, 2013) Within this quote the author is using this to state computer chips can be used to tackle issues like, regional care, as well as many other issues within society and free up other resources, like Ambulance crews</w:t>
      </w:r>
      <w:r w:rsidR="004F39DA">
        <w:t>. Within the book, the author then goes onto state that ‘Remote devices have a lot of advantages like removing physical dependency’ (Jervis, 2013). The devices the author is referring to hear are called IoT devices or Internet of Things Devices and suggests that the</w:t>
      </w:r>
      <w:r w:rsidR="0000453B">
        <w:t xml:space="preserve">se could be used to take basic readings from a patient, things like a patient’s; Heart Rate, Blood Pressure, Blood oxygen etc. Readings that are hard to get wrong and </w:t>
      </w:r>
      <w:r w:rsidR="0000453B">
        <w:lastRenderedPageBreak/>
        <w:t xml:space="preserve">can be taken </w:t>
      </w:r>
      <w:r w:rsidR="00F104B1">
        <w:t xml:space="preserve">simply. These readings would be sent </w:t>
      </w:r>
      <w:r w:rsidR="0000453B">
        <w:t xml:space="preserve">to a server to store in a database (previously mentioned in chapter 8). From the database a medical professional can analyse the data </w:t>
      </w:r>
      <w:r w:rsidR="00F104B1">
        <w:t xml:space="preserve">and decide if the patient is at a high risk and needs to be seen urgently or is not of a concern. </w:t>
      </w:r>
    </w:p>
    <w:p w14:paraId="680510A2" w14:textId="77777777" w:rsidR="009E11B5" w:rsidRDefault="00F104B1" w:rsidP="00440542">
      <w:r>
        <w:t>The NHS has been sceptical</w:t>
      </w:r>
      <w:r w:rsidR="00EF0F5B">
        <w:t xml:space="preserve"> with the use of IoT devices within the United Kingdom, because of this they have been going through an intensive phase. This involves “</w:t>
      </w:r>
      <w:r w:rsidR="00EF0F5B" w:rsidRPr="00EF0F5B">
        <w:t>As part of an initiative to set up testbeds to pilot new technologies in the health service, NHS England and the Department of Health has awarded £10m in funding to two 'test bed' projects that it describes as "IoT-led".</w:t>
      </w:r>
      <w:r w:rsidR="00EF0F5B">
        <w:t>”</w:t>
      </w:r>
      <w:r w:rsidR="00D67148">
        <w:t xml:space="preserve"> </w:t>
      </w:r>
      <w:r w:rsidR="00D67148" w:rsidRPr="00D67148">
        <w:t>(Best, 2020)</w:t>
      </w:r>
      <w:r w:rsidR="00D67148">
        <w:t xml:space="preserve">. One of these projects is called, TIHM or Technology Integrated Health Management. This system is </w:t>
      </w:r>
      <w:r w:rsidR="00317783">
        <w:t>used to monitor patients with Dementia, reduce the need for hospital admissions and relieve the stress on carers (</w:t>
      </w:r>
      <w:r w:rsidR="00317783" w:rsidRPr="00317783">
        <w:t>Sabp.nhs.uk. (2020)</w:t>
      </w:r>
      <w:r w:rsidR="00317783">
        <w:t>). The devices used are IoT devices</w:t>
      </w:r>
      <w:r w:rsidR="008A2DE9">
        <w:t xml:space="preserve">, they send a signal to clinicians when they detect an issue with the patient such as; falls, turning on things they shouldn’t and long-term periods of idleness. This system is an effective system; however, long periods of idleness also include; sleep, watching television etc, the devices cannot pick up on these states for a person meaning that clinicians can be mislead due to these facts. Also, if a person is early on in their Dementia and are constantly getting phone calls asking why they are turning the oven on for so long it can irritate them and become an annoyance. This is a problem because </w:t>
      </w:r>
      <w:r w:rsidR="009E11B5">
        <w:t xml:space="preserve">the devices cannot track the progressiveness of a patient’s Dementia, meaning there is no way to combat this issue. </w:t>
      </w:r>
    </w:p>
    <w:p w14:paraId="0C6454A6" w14:textId="6B85F3FE" w:rsidR="005E50E3" w:rsidRDefault="009E11B5" w:rsidP="00440542">
      <w:r>
        <w:t>To tackle this</w:t>
      </w:r>
      <w:r w:rsidR="00297382">
        <w:t>,</w:t>
      </w:r>
      <w:r>
        <w:t xml:space="preserve"> mobile phones could be used, as they are able to record the same </w:t>
      </w:r>
      <w:r w:rsidR="00BF25FE">
        <w:t>quantity of data and have a vast array of sensors already built into them to track a person’s health. If these were used in tandem with the IoT devices a method to track a person’s vital signs</w:t>
      </w:r>
      <w:r w:rsidR="00297382">
        <w:t>.</w:t>
      </w:r>
      <w:r w:rsidR="00BF25FE">
        <w:t xml:space="preserve"> </w:t>
      </w:r>
      <w:r w:rsidR="00297382">
        <w:t xml:space="preserve">A method of tracking a patient’s </w:t>
      </w:r>
      <w:r w:rsidR="00BF25FE">
        <w:t>progression of their disease could be created</w:t>
      </w:r>
      <w:r w:rsidR="00297382">
        <w:t xml:space="preserve"> as well as measuring their vital signs</w:t>
      </w:r>
      <w:r w:rsidR="00BF25FE">
        <w:t xml:space="preserve">, giving a more in-depth view of their state of health as compared to the TIHM system. </w:t>
      </w:r>
    </w:p>
    <w:p w14:paraId="2C994C59" w14:textId="77777777" w:rsidR="00297382" w:rsidRDefault="005E50E3" w:rsidP="00440542">
      <w:r>
        <w:t>The use of</w:t>
      </w:r>
      <w:r w:rsidR="00EE5D72">
        <w:t xml:space="preserve"> tele diagnosis has been used in rural countries in Africa to initially diagnose a disease and then suggest appropriate methods of treating the disease. This usually occurs with a patient sending a photo of the affected area and the medical professional trying to diagnose it.</w:t>
      </w:r>
    </w:p>
    <w:p w14:paraId="39E1AA5D" w14:textId="0CEE49FE" w:rsidR="00F104B1" w:rsidRPr="00440542" w:rsidRDefault="00EE5D72" w:rsidP="00440542">
      <w:r>
        <w:t xml:space="preserve">  </w:t>
      </w:r>
    </w:p>
    <w:p w14:paraId="59B824E9" w14:textId="49DA17B4" w:rsidR="00812E39" w:rsidRDefault="00812E39" w:rsidP="00812E39">
      <w:pPr>
        <w:pStyle w:val="Heading1"/>
      </w:pPr>
      <w:bookmarkStart w:id="11" w:name="_Toc30764771"/>
      <w:r>
        <w:lastRenderedPageBreak/>
        <w:t>Chapter 3 – Methodology</w:t>
      </w:r>
      <w:bookmarkEnd w:id="11"/>
    </w:p>
    <w:p w14:paraId="15E9620E" w14:textId="2BECF099" w:rsidR="00D80BDC" w:rsidRDefault="002851EC" w:rsidP="00D80BDC">
      <w:r>
        <w:t xml:space="preserve">Within this Methodology chapter, an explanation of the processes involved in the development of this project will be given. As well as, the justification for these processes. Techniques such as System Diagrams, Test-Driven Development, Surveys and qualitative Interviews will be discussed to show exactly how this project was birthed. The project followed a somewhat Waterfall development process, following the classic; Analysis, Design, Implementation, Testing and Evaluation steps. However, the way in which changes and suggestions were implemented have been handled in an Agile format. This allowed the developer to cope with these changes easier and track the progress of the project with greater ease.  </w:t>
      </w:r>
    </w:p>
    <w:p w14:paraId="3BD6F9D2" w14:textId="45836E01" w:rsidR="002851EC" w:rsidRDefault="002851EC" w:rsidP="002851EC">
      <w:pPr>
        <w:pStyle w:val="Heading2"/>
      </w:pPr>
      <w:r>
        <w:t>Analysis</w:t>
      </w:r>
    </w:p>
    <w:p w14:paraId="39FFCA50" w14:textId="77777777" w:rsidR="00AA08FA" w:rsidRDefault="002851EC" w:rsidP="002851EC">
      <w:r>
        <w:t>As Initially stated, the first stage undertaken was an analysis of the project. This involved; a meeting with the project specialist to see if the project idea was feasible, a review of the facilities at Abertay University, deciding which devices would be best for which tasks</w:t>
      </w:r>
      <w:r w:rsidR="00AA08FA">
        <w:t xml:space="preserve"> and finally the gathering of requirements. </w:t>
      </w:r>
    </w:p>
    <w:p w14:paraId="26B009B2" w14:textId="77777777" w:rsidR="00AA08FA" w:rsidRDefault="00AA08FA" w:rsidP="002851EC">
      <w:r>
        <w:t xml:space="preserve">Within the initial meeting between the developer and the project specialist, the idea was put forward and discussed as to whether it was feasible or not. The project specialist agreed the project was feasible and thought and added insight into what would require the most work and what would require the least. This was highly beneficial to the developer as this gave valuable insight into the time scales for the developers Gantt Chart. </w:t>
      </w:r>
    </w:p>
    <w:p w14:paraId="5E1FF05B" w14:textId="6C72C42E" w:rsidR="002851EC" w:rsidRDefault="00AA08FA" w:rsidP="002851EC">
      <w:r>
        <w:t xml:space="preserve">The Gantt Chart was a critical piece of documentation that was produced early on, this allowed the developer to show the project specialist an accurate timescale as to when different stages of Design, Development, Testing and Evaluation would be completed. This also allowed the developer to have a timetable to adhere to, giving accurate representations of when the developer was ahead of schedule and behind it (in this case the developer would be needing assistance and would consult the project specialist). </w:t>
      </w:r>
    </w:p>
    <w:p w14:paraId="46E6ED5A" w14:textId="77777777" w:rsidR="003E458B" w:rsidRDefault="00442656" w:rsidP="002851EC">
      <w:r>
        <w:t xml:space="preserve">A review of the facilities at Abertay University had to be conducted to decide whether outside software needed to be utilised etc. This was not the case and Abertay University had all the necessary features required to develop the project. These were decided as A Website Application for the Medical Professionals to be able to monitor </w:t>
      </w:r>
      <w:r>
        <w:lastRenderedPageBreak/>
        <w:t xml:space="preserve">the patients. This will use technologies such as the LAMP (Linux Apache MySQL and PHP) stack, coupled with HTML (Hypertext Mark-up Language), JavaScript and CSS (Cascading Style Sheets). These were decided on as Abertay University has free to use servers which support these very well and the developer has a wealth of experience within these languages. Following this, Android Studio was selected to develop the Mobile Application; firstly as </w:t>
      </w:r>
      <w:r w:rsidR="003E458B">
        <w:t xml:space="preserve">Android devices are some of the most commonly used devices in the world, also </w:t>
      </w:r>
      <w:r>
        <w:t xml:space="preserve">Abertay University uses the Windows 10 Operating System and to develop </w:t>
      </w:r>
      <w:r w:rsidR="003E458B">
        <w:t xml:space="preserve">on iOS for Apple devices a Virtual Machine would need to be used to run MacOS and this would be awkward and cause issues during testing because the developer only has access to an Android running phone, so could not accurately prove this concept. </w:t>
      </w:r>
    </w:p>
    <w:p w14:paraId="0BDA0457" w14:textId="77777777" w:rsidR="0017207F" w:rsidRPr="0017207F" w:rsidRDefault="0017207F" w:rsidP="0017207F">
      <w:pPr>
        <w:rPr>
          <w:b/>
          <w:bCs/>
          <w:sz w:val="36"/>
          <w:szCs w:val="36"/>
        </w:rPr>
      </w:pPr>
      <w:r w:rsidRPr="0017207F">
        <w:rPr>
          <w:b/>
          <w:bCs/>
          <w:sz w:val="36"/>
          <w:szCs w:val="36"/>
        </w:rPr>
        <w:t xml:space="preserve">Insert IoT stuff </w:t>
      </w:r>
    </w:p>
    <w:p w14:paraId="418A5716" w14:textId="3F526117" w:rsidR="003E458B" w:rsidRDefault="003E458B" w:rsidP="003E458B">
      <w:pPr>
        <w:pStyle w:val="Heading2"/>
      </w:pPr>
      <w:r>
        <w:t>Design</w:t>
      </w:r>
    </w:p>
    <w:p w14:paraId="56637ACF" w14:textId="622BEE12" w:rsidR="003E458B" w:rsidRDefault="003E458B" w:rsidP="003E458B">
      <w:r>
        <w:t xml:space="preserve">As previously hinted towards, these devices must work in tandem to show the results from each on the medical professional’s website application. So, to initially understand the logic of the system, a System Diagram was created to show the communications to and from the server and between devices. As shown below. </w:t>
      </w:r>
    </w:p>
    <w:p w14:paraId="6D858BDD" w14:textId="657703F0" w:rsidR="00B63A67" w:rsidRDefault="00B63A67" w:rsidP="003E458B">
      <w:r>
        <w:rPr>
          <w:noProof/>
        </w:rPr>
        <w:drawing>
          <wp:inline distT="0" distB="0" distL="0" distR="0" wp14:anchorId="79979FD2" wp14:editId="39EADFC1">
            <wp:extent cx="5133975" cy="286898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7982" t="22103" r="16975" b="13285"/>
                    <a:stretch/>
                  </pic:blipFill>
                  <pic:spPr bwMode="auto">
                    <a:xfrm>
                      <a:off x="0" y="0"/>
                      <a:ext cx="5153813" cy="2880072"/>
                    </a:xfrm>
                    <a:prstGeom prst="rect">
                      <a:avLst/>
                    </a:prstGeom>
                    <a:ln>
                      <a:noFill/>
                    </a:ln>
                    <a:extLst>
                      <a:ext uri="{53640926-AAD7-44D8-BBD7-CCE9431645EC}">
                        <a14:shadowObscured xmlns:a14="http://schemas.microsoft.com/office/drawing/2010/main"/>
                      </a:ext>
                    </a:extLst>
                  </pic:spPr>
                </pic:pic>
              </a:graphicData>
            </a:graphic>
          </wp:inline>
        </w:drawing>
      </w:r>
    </w:p>
    <w:p w14:paraId="21DEFD62" w14:textId="5DEE22E1" w:rsidR="00AF0900" w:rsidRDefault="00AF0900" w:rsidP="003E458B">
      <w:r>
        <w:t xml:space="preserve">As shown above, all devices will send and receive data to and from a centralised server. This will allow all data to be kept within the same place and allows ease of access between devices and the data, using REST (Representational State Transfer) APIs (Application Programming Interfaces) within the server. As previously </w:t>
      </w:r>
      <w:r>
        <w:lastRenderedPageBreak/>
        <w:t xml:space="preserve">stated Abertay University has a server that can support this called </w:t>
      </w:r>
      <w:proofErr w:type="spellStart"/>
      <w:r>
        <w:t>Mayar</w:t>
      </w:r>
      <w:proofErr w:type="spellEnd"/>
      <w:r>
        <w:t xml:space="preserve">. This server supports the backend programming language called php. Therefore, all REST APIs will be coded within PHP. The REST APIs </w:t>
      </w:r>
      <w:r w:rsidR="00A95B79">
        <w:t xml:space="preserve">will be contacted by multiple devices, for example, to record results as both the IoT device and Android device will be recording moist of the same results. This means that the same REST APIs can be used by multiple devices. A diagram has been created to show the communication between devices and the REST APIs. </w:t>
      </w:r>
    </w:p>
    <w:p w14:paraId="13BD0B20" w14:textId="549B0426" w:rsidR="00A95B79" w:rsidRDefault="00A95B79" w:rsidP="003E458B">
      <w:r>
        <w:rPr>
          <w:noProof/>
        </w:rPr>
        <w:drawing>
          <wp:inline distT="0" distB="0" distL="0" distR="0" wp14:anchorId="093A4911" wp14:editId="7327B015">
            <wp:extent cx="2856230" cy="1781175"/>
            <wp:effectExtent l="0" t="0" r="127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1066" t="20384" r="38343" b="34615"/>
                    <a:stretch/>
                  </pic:blipFill>
                  <pic:spPr bwMode="auto">
                    <a:xfrm>
                      <a:off x="0" y="0"/>
                      <a:ext cx="2862971" cy="1785379"/>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167DEFEC" wp14:editId="56BDAA1C">
            <wp:extent cx="2857500" cy="18916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60" t="19795" r="37666" b="30570"/>
                    <a:stretch/>
                  </pic:blipFill>
                  <pic:spPr bwMode="auto">
                    <a:xfrm>
                      <a:off x="0" y="0"/>
                      <a:ext cx="2857500" cy="1891665"/>
                    </a:xfrm>
                    <a:prstGeom prst="rect">
                      <a:avLst/>
                    </a:prstGeom>
                    <a:ln>
                      <a:noFill/>
                    </a:ln>
                    <a:extLst>
                      <a:ext uri="{53640926-AAD7-44D8-BBD7-CCE9431645EC}">
                        <a14:shadowObscured xmlns:a14="http://schemas.microsoft.com/office/drawing/2010/main"/>
                      </a:ext>
                    </a:extLst>
                  </pic:spPr>
                </pic:pic>
              </a:graphicData>
            </a:graphic>
          </wp:inline>
        </w:drawing>
      </w:r>
    </w:p>
    <w:p w14:paraId="3EA21BE4" w14:textId="05D21635" w:rsidR="0017207F" w:rsidRDefault="00B110C4" w:rsidP="003E458B">
      <w:r>
        <w:t xml:space="preserve">These APIs used will have to store the data in some place, the developer has decided the best place to store the data is a MySQL database. This has been selected because the type of data being stored is unlikely to change as the measurements being taken are standardised (Blood Pressure, Heart Rate, Blood Oxygen and Temperature). MySQL databases are perfect for data types that are unlikely to be changed and for amounts of types of data that are unlikely to change. </w:t>
      </w:r>
      <w:r w:rsidR="00AB1D3B">
        <w:t>So, for standardised measures of health that have been used for decades this type of database is perfect to use. Also, Abertay University provides a free to use database of this type.</w:t>
      </w:r>
      <w:r w:rsidR="0017207F">
        <w:t xml:space="preserve"> Relationships are the basis of MySQL databases and within this project there is no change within that. Relationships have been created to decrease the amount of repeated data within the Schema. A diagrammatical view of this has been created and can be seen below.</w:t>
      </w:r>
    </w:p>
    <w:p w14:paraId="19CCBF1D" w14:textId="25FCA0F2" w:rsidR="0017207F" w:rsidRPr="0017207F" w:rsidRDefault="0017207F" w:rsidP="0017207F">
      <w:pPr>
        <w:rPr>
          <w:b/>
          <w:bCs/>
          <w:sz w:val="36"/>
          <w:szCs w:val="36"/>
        </w:rPr>
      </w:pPr>
      <w:r w:rsidRPr="0017207F">
        <w:rPr>
          <w:b/>
          <w:bCs/>
          <w:sz w:val="36"/>
          <w:szCs w:val="36"/>
        </w:rPr>
        <w:t xml:space="preserve">Insert </w:t>
      </w:r>
      <w:r>
        <w:rPr>
          <w:b/>
          <w:bCs/>
          <w:sz w:val="36"/>
          <w:szCs w:val="36"/>
        </w:rPr>
        <w:t>database diagram</w:t>
      </w:r>
      <w:r w:rsidRPr="0017207F">
        <w:rPr>
          <w:b/>
          <w:bCs/>
          <w:sz w:val="36"/>
          <w:szCs w:val="36"/>
        </w:rPr>
        <w:t xml:space="preserve"> </w:t>
      </w:r>
    </w:p>
    <w:p w14:paraId="59FAFCA5" w14:textId="6C14DB62" w:rsidR="00A95B79" w:rsidRDefault="00AB1D3B" w:rsidP="003E458B">
      <w:r>
        <w:t xml:space="preserve">The REST APIs will be used to communicate with this database, to store things like medial professionals’ information, results, patient information etc. A further diagram has been created to show the relationship between these REST APIs and the Database within the server. As shown below. </w:t>
      </w:r>
    </w:p>
    <w:p w14:paraId="4E8042A3" w14:textId="31ECDAFF" w:rsidR="00AB1D3B" w:rsidRDefault="00AB1D3B" w:rsidP="003E458B">
      <w:r>
        <w:rPr>
          <w:noProof/>
        </w:rPr>
        <w:lastRenderedPageBreak/>
        <w:drawing>
          <wp:inline distT="0" distB="0" distL="0" distR="0" wp14:anchorId="669A301E" wp14:editId="3A83D053">
            <wp:extent cx="2733675" cy="3409054"/>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23764" t="23044" r="47984" b="14320"/>
                    <a:stretch/>
                  </pic:blipFill>
                  <pic:spPr bwMode="auto">
                    <a:xfrm>
                      <a:off x="0" y="0"/>
                      <a:ext cx="2741199" cy="3418437"/>
                    </a:xfrm>
                    <a:prstGeom prst="rect">
                      <a:avLst/>
                    </a:prstGeom>
                    <a:ln>
                      <a:noFill/>
                    </a:ln>
                    <a:extLst>
                      <a:ext uri="{53640926-AAD7-44D8-BBD7-CCE9431645EC}">
                        <a14:shadowObscured xmlns:a14="http://schemas.microsoft.com/office/drawing/2010/main"/>
                      </a:ext>
                    </a:extLst>
                  </pic:spPr>
                </pic:pic>
              </a:graphicData>
            </a:graphic>
          </wp:inline>
        </w:drawing>
      </w:r>
    </w:p>
    <w:p w14:paraId="01AC390F" w14:textId="77777777" w:rsidR="00AB1D3B" w:rsidRDefault="00AB1D3B" w:rsidP="003E458B">
      <w:r>
        <w:t xml:space="preserve">As show above the names of each REST API are not self-explanatory, so each REST API has been given a description. </w:t>
      </w:r>
    </w:p>
    <w:p w14:paraId="5C03090A" w14:textId="77777777" w:rsidR="00AB1D3B" w:rsidRPr="00AB1D3B" w:rsidRDefault="00AB1D3B" w:rsidP="00AB1D3B">
      <w:pPr>
        <w:rPr>
          <w:b/>
          <w:bCs/>
        </w:rPr>
      </w:pPr>
      <w:r w:rsidRPr="00AB1D3B">
        <w:rPr>
          <w:b/>
          <w:bCs/>
        </w:rPr>
        <w:t>1.0 Rest API to record results</w:t>
      </w:r>
    </w:p>
    <w:p w14:paraId="43953980" w14:textId="3FBCDA0D" w:rsidR="00AB1D3B" w:rsidRDefault="00AB1D3B" w:rsidP="00AB1D3B">
      <w:r>
        <w:t xml:space="preserve">An API that will enter the details of the results taken from the </w:t>
      </w:r>
      <w:r>
        <w:t>handshake</w:t>
      </w:r>
      <w:r>
        <w:t xml:space="preserve"> test by the Mobile Application</w:t>
      </w:r>
      <w:r w:rsidR="0017207F">
        <w:t>.</w:t>
      </w:r>
    </w:p>
    <w:p w14:paraId="787F0C09" w14:textId="77777777" w:rsidR="00AB1D3B" w:rsidRPr="00AB1D3B" w:rsidRDefault="00AB1D3B" w:rsidP="00AB1D3B">
      <w:pPr>
        <w:rPr>
          <w:b/>
          <w:bCs/>
        </w:rPr>
      </w:pPr>
      <w:r w:rsidRPr="00AB1D3B">
        <w:rPr>
          <w:b/>
          <w:bCs/>
        </w:rPr>
        <w:t>2.0 Patient Sign-Up</w:t>
      </w:r>
    </w:p>
    <w:p w14:paraId="68E61A35" w14:textId="51C9A49C" w:rsidR="00AB1D3B" w:rsidRDefault="00AB1D3B" w:rsidP="00AB1D3B">
      <w:r>
        <w:t>this API is used to enter new patient information into the patient database</w:t>
      </w:r>
      <w:r w:rsidR="0017207F">
        <w:t>.</w:t>
      </w:r>
    </w:p>
    <w:p w14:paraId="2D76DE0E" w14:textId="77777777" w:rsidR="00AB1D3B" w:rsidRPr="00AB1D3B" w:rsidRDefault="00AB1D3B" w:rsidP="00AB1D3B">
      <w:pPr>
        <w:rPr>
          <w:b/>
          <w:bCs/>
        </w:rPr>
      </w:pPr>
      <w:r w:rsidRPr="00AB1D3B">
        <w:rPr>
          <w:b/>
          <w:bCs/>
        </w:rPr>
        <w:t>3.0 Medical Login</w:t>
      </w:r>
    </w:p>
    <w:p w14:paraId="3988DE87" w14:textId="13F5A50D" w:rsidR="00AB1D3B" w:rsidRDefault="00AB1D3B" w:rsidP="00AB1D3B">
      <w:r>
        <w:t>Used to authenticate medical professionals based on their email and a password</w:t>
      </w:r>
      <w:r w:rsidR="0017207F">
        <w:t>.</w:t>
      </w:r>
    </w:p>
    <w:p w14:paraId="369343C9" w14:textId="77777777" w:rsidR="00AB1D3B" w:rsidRPr="00AB1D3B" w:rsidRDefault="00AB1D3B" w:rsidP="00AB1D3B">
      <w:pPr>
        <w:rPr>
          <w:b/>
          <w:bCs/>
        </w:rPr>
      </w:pPr>
      <w:r w:rsidRPr="00AB1D3B">
        <w:rPr>
          <w:b/>
          <w:bCs/>
        </w:rPr>
        <w:t>4.0 Send Message</w:t>
      </w:r>
    </w:p>
    <w:p w14:paraId="6B120CAF" w14:textId="05FB4794" w:rsidR="00AB1D3B" w:rsidRDefault="00AB1D3B" w:rsidP="00AB1D3B">
      <w:r>
        <w:t>An API used to send a message from the mobile application (Patient), to a medical professional</w:t>
      </w:r>
      <w:r w:rsidR="0017207F">
        <w:t>.</w:t>
      </w:r>
    </w:p>
    <w:p w14:paraId="219D33D7" w14:textId="77777777" w:rsidR="00AB1D3B" w:rsidRPr="00AB1D3B" w:rsidRDefault="00AB1D3B" w:rsidP="00AB1D3B">
      <w:pPr>
        <w:rPr>
          <w:b/>
          <w:bCs/>
        </w:rPr>
      </w:pPr>
      <w:r w:rsidRPr="00AB1D3B">
        <w:rPr>
          <w:b/>
          <w:bCs/>
        </w:rPr>
        <w:t>5.0 Patient Login</w:t>
      </w:r>
    </w:p>
    <w:p w14:paraId="2761992C" w14:textId="50F70BC1" w:rsidR="00AB1D3B" w:rsidRDefault="00AB1D3B" w:rsidP="00AB1D3B">
      <w:r>
        <w:t>This API is used to authenticate that the details the user has entered match a patient within the database</w:t>
      </w:r>
      <w:r w:rsidR="0017207F">
        <w:t>.</w:t>
      </w:r>
    </w:p>
    <w:p w14:paraId="6FEFB3FE" w14:textId="77777777" w:rsidR="00AB1D3B" w:rsidRPr="00AB1D3B" w:rsidRDefault="00AB1D3B" w:rsidP="00AB1D3B">
      <w:pPr>
        <w:rPr>
          <w:b/>
          <w:bCs/>
        </w:rPr>
      </w:pPr>
      <w:r w:rsidRPr="00AB1D3B">
        <w:rPr>
          <w:b/>
          <w:bCs/>
        </w:rPr>
        <w:t>6.0 Change Password</w:t>
      </w:r>
    </w:p>
    <w:p w14:paraId="75EB31B8" w14:textId="4D01967D" w:rsidR="00AB1D3B" w:rsidRDefault="00AB1D3B" w:rsidP="00AB1D3B">
      <w:r>
        <w:t>An API to allow users to change their details that are stored in the database</w:t>
      </w:r>
      <w:r w:rsidR="0017207F">
        <w:t>.</w:t>
      </w:r>
    </w:p>
    <w:p w14:paraId="46FB981A" w14:textId="5E42BB15" w:rsidR="00AB1D3B" w:rsidRPr="00AB1D3B" w:rsidRDefault="00AB1D3B" w:rsidP="00AB1D3B">
      <w:pPr>
        <w:rPr>
          <w:b/>
          <w:bCs/>
        </w:rPr>
      </w:pPr>
      <w:r w:rsidRPr="00AB1D3B">
        <w:rPr>
          <w:b/>
          <w:bCs/>
        </w:rPr>
        <w:t>7.0 Medical</w:t>
      </w:r>
      <w:r w:rsidRPr="00AB1D3B">
        <w:rPr>
          <w:b/>
          <w:bCs/>
        </w:rPr>
        <w:t xml:space="preserve"> Sign-Up</w:t>
      </w:r>
    </w:p>
    <w:p w14:paraId="51070925" w14:textId="08EAB4A5" w:rsidR="00AB1D3B" w:rsidRDefault="00AB1D3B" w:rsidP="00AB1D3B">
      <w:r>
        <w:t>Allow a medical professional to enter data into the database, to create an account and be assigned patients</w:t>
      </w:r>
      <w:r w:rsidR="0017207F">
        <w:t>.</w:t>
      </w:r>
    </w:p>
    <w:p w14:paraId="34E0A775" w14:textId="77777777" w:rsidR="00AB1D3B" w:rsidRPr="00AB1D3B" w:rsidRDefault="00AB1D3B" w:rsidP="00AB1D3B">
      <w:pPr>
        <w:rPr>
          <w:b/>
          <w:bCs/>
        </w:rPr>
      </w:pPr>
      <w:r w:rsidRPr="00AB1D3B">
        <w:rPr>
          <w:b/>
          <w:bCs/>
        </w:rPr>
        <w:lastRenderedPageBreak/>
        <w:t>8.0 get Messages</w:t>
      </w:r>
    </w:p>
    <w:p w14:paraId="6CF10215" w14:textId="71774DA5" w:rsidR="00AB1D3B" w:rsidRDefault="00AB1D3B" w:rsidP="00AB1D3B">
      <w:r>
        <w:t xml:space="preserve">An </w:t>
      </w:r>
      <w:r>
        <w:t>API</w:t>
      </w:r>
      <w:r>
        <w:t xml:space="preserve"> to scrape all messages between a doctor and patient within a database using a </w:t>
      </w:r>
      <w:r>
        <w:t>patient</w:t>
      </w:r>
      <w:r>
        <w:t xml:space="preserve"> email as the unique identifier</w:t>
      </w:r>
      <w:r w:rsidR="0017207F">
        <w:t>.</w:t>
      </w:r>
    </w:p>
    <w:p w14:paraId="49CFB07A" w14:textId="77777777" w:rsidR="00AB1D3B" w:rsidRPr="00AB1D3B" w:rsidRDefault="00AB1D3B" w:rsidP="00AB1D3B">
      <w:pPr>
        <w:rPr>
          <w:b/>
          <w:bCs/>
        </w:rPr>
      </w:pPr>
      <w:r w:rsidRPr="00AB1D3B">
        <w:rPr>
          <w:b/>
          <w:bCs/>
        </w:rPr>
        <w:t>9.0 get Results</w:t>
      </w:r>
    </w:p>
    <w:p w14:paraId="2B5318E2" w14:textId="71980EA9" w:rsidR="00AB1D3B" w:rsidRDefault="00AB1D3B" w:rsidP="00AB1D3B">
      <w:r>
        <w:t xml:space="preserve">This API is used to scrape the results a patient has given from the </w:t>
      </w:r>
      <w:r w:rsidR="0017207F">
        <w:t>handshake</w:t>
      </w:r>
      <w:r>
        <w:t xml:space="preserve"> test from the Results table</w:t>
      </w:r>
      <w:r w:rsidR="0017207F">
        <w:t>.</w:t>
      </w:r>
      <w:r>
        <w:t xml:space="preserve"> </w:t>
      </w:r>
    </w:p>
    <w:p w14:paraId="2A97B848" w14:textId="77777777" w:rsidR="00AB1D3B" w:rsidRPr="0017207F" w:rsidRDefault="00AB1D3B" w:rsidP="00AB1D3B">
      <w:pPr>
        <w:rPr>
          <w:b/>
          <w:bCs/>
        </w:rPr>
      </w:pPr>
      <w:r w:rsidRPr="0017207F">
        <w:rPr>
          <w:b/>
          <w:bCs/>
        </w:rPr>
        <w:t>10.0 Create Table</w:t>
      </w:r>
    </w:p>
    <w:p w14:paraId="3051BE8D" w14:textId="13063E7D" w:rsidR="00AB1D3B" w:rsidRDefault="00AB1D3B" w:rsidP="00AB1D3B">
      <w:r>
        <w:t>This creates the php table to show a medical professional the progress of a patient, based on their results stored within the results table</w:t>
      </w:r>
      <w:r w:rsidR="0017207F">
        <w:t>.</w:t>
      </w:r>
    </w:p>
    <w:p w14:paraId="0D23543B" w14:textId="77777777" w:rsidR="00AB1D3B" w:rsidRPr="0017207F" w:rsidRDefault="00AB1D3B" w:rsidP="00AB1D3B">
      <w:pPr>
        <w:rPr>
          <w:b/>
          <w:bCs/>
        </w:rPr>
      </w:pPr>
      <w:r w:rsidRPr="0017207F">
        <w:rPr>
          <w:b/>
          <w:bCs/>
        </w:rPr>
        <w:t xml:space="preserve">11.0 </w:t>
      </w:r>
      <w:proofErr w:type="spellStart"/>
      <w:r w:rsidRPr="0017207F">
        <w:rPr>
          <w:b/>
          <w:bCs/>
        </w:rPr>
        <w:t>getAdvice</w:t>
      </w:r>
      <w:proofErr w:type="spellEnd"/>
    </w:p>
    <w:p w14:paraId="34F26152" w14:textId="46BB1AF7" w:rsidR="00AB1D3B" w:rsidRDefault="00AB1D3B" w:rsidP="00AB1D3B">
      <w:r>
        <w:t>Gets the advice from the advice table to show a User so that they don't forget it. Entered by the Doctor</w:t>
      </w:r>
      <w:r w:rsidR="0017207F">
        <w:t>.</w:t>
      </w:r>
    </w:p>
    <w:p w14:paraId="009DF48B" w14:textId="77777777" w:rsidR="0017207F" w:rsidRDefault="0017207F" w:rsidP="00AB1D3B">
      <w:bookmarkStart w:id="12" w:name="_GoBack"/>
      <w:bookmarkEnd w:id="12"/>
    </w:p>
    <w:p w14:paraId="3A475755" w14:textId="518C4B7F" w:rsidR="00A95B79" w:rsidRPr="003E458B" w:rsidRDefault="00A95B79" w:rsidP="003E458B"/>
    <w:p w14:paraId="6B13F2CD" w14:textId="1DD51067" w:rsidR="00812E39" w:rsidRDefault="00812E39" w:rsidP="00812E39">
      <w:pPr>
        <w:pStyle w:val="Heading1"/>
      </w:pPr>
      <w:bookmarkStart w:id="13" w:name="_Toc30764772"/>
      <w:r>
        <w:t>Chapter 4 – Results</w:t>
      </w:r>
      <w:bookmarkEnd w:id="13"/>
    </w:p>
    <w:p w14:paraId="11E2F6B8" w14:textId="490185E6" w:rsidR="00683F01" w:rsidRPr="00683F01" w:rsidRDefault="00683F01" w:rsidP="00683F01">
      <w:r>
        <w:t>500-800 words</w:t>
      </w:r>
    </w:p>
    <w:p w14:paraId="64CF748D" w14:textId="6CB48AA4" w:rsidR="00683F01" w:rsidRDefault="00683F01" w:rsidP="00683F01">
      <w:r>
        <w:t>A factual presentation of your results which relate to the project aim</w:t>
      </w:r>
    </w:p>
    <w:p w14:paraId="65379AE1" w14:textId="159D0662" w:rsidR="00683F01" w:rsidRDefault="00683F01" w:rsidP="00683F01">
      <w:r>
        <w:t>A description of the completed software/hardware and analysis along with test/evaluations/analysis results</w:t>
      </w:r>
    </w:p>
    <w:p w14:paraId="440A8EC1" w14:textId="681B138B" w:rsidR="00683F01" w:rsidRDefault="00683F01" w:rsidP="00683F01">
      <w:r>
        <w:t>Suitably present in:</w:t>
      </w:r>
    </w:p>
    <w:p w14:paraId="71C99FAC" w14:textId="15389289" w:rsidR="00683F01" w:rsidRDefault="00683F01" w:rsidP="00683F01">
      <w:pPr>
        <w:pStyle w:val="ListParagraph"/>
        <w:numPr>
          <w:ilvl w:val="0"/>
          <w:numId w:val="2"/>
        </w:numPr>
      </w:pPr>
      <w:r>
        <w:t>Tables/Charts</w:t>
      </w:r>
    </w:p>
    <w:p w14:paraId="365A4DA3" w14:textId="4A142611" w:rsidR="00683F01" w:rsidRDefault="00683F01" w:rsidP="00683F01">
      <w:pPr>
        <w:pStyle w:val="ListParagraph"/>
        <w:numPr>
          <w:ilvl w:val="0"/>
          <w:numId w:val="2"/>
        </w:numPr>
      </w:pPr>
      <w:r>
        <w:t>Statistics</w:t>
      </w:r>
    </w:p>
    <w:p w14:paraId="19F63231" w14:textId="193443F4" w:rsidR="00683F01" w:rsidRDefault="00683F01" w:rsidP="00683F01">
      <w:pPr>
        <w:pStyle w:val="ListParagraph"/>
        <w:numPr>
          <w:ilvl w:val="0"/>
          <w:numId w:val="2"/>
        </w:numPr>
      </w:pPr>
      <w:r>
        <w:t>Illustrations</w:t>
      </w:r>
    </w:p>
    <w:p w14:paraId="051F9414" w14:textId="6B68779C" w:rsidR="00683F01" w:rsidRDefault="00683F01" w:rsidP="00683F01">
      <w:pPr>
        <w:pStyle w:val="ListParagraph"/>
        <w:numPr>
          <w:ilvl w:val="0"/>
          <w:numId w:val="2"/>
        </w:numPr>
      </w:pPr>
      <w:r>
        <w:t>If too many use appendices</w:t>
      </w:r>
    </w:p>
    <w:p w14:paraId="21C17C42" w14:textId="130DE7D9" w:rsidR="00683F01" w:rsidRDefault="00683F01" w:rsidP="00683F01">
      <w:r>
        <w:t>Put raw data in appendices</w:t>
      </w:r>
    </w:p>
    <w:p w14:paraId="17843332" w14:textId="4B9B3F37" w:rsidR="00683F01" w:rsidRPr="00683F01" w:rsidRDefault="00683F01" w:rsidP="00683F01">
      <w:r>
        <w:t>Don’t dwell on discussion of issues. Save to discussion chapter</w:t>
      </w:r>
    </w:p>
    <w:p w14:paraId="3B21263D" w14:textId="730027DB" w:rsidR="00812E39" w:rsidRDefault="00812E39" w:rsidP="00812E39">
      <w:pPr>
        <w:pStyle w:val="Heading1"/>
      </w:pPr>
      <w:bookmarkStart w:id="14" w:name="_Toc30764773"/>
      <w:r>
        <w:t>Chapter 5 – Discussion</w:t>
      </w:r>
      <w:bookmarkEnd w:id="14"/>
    </w:p>
    <w:p w14:paraId="6805E5C1" w14:textId="71E8B64E" w:rsidR="00CD3528" w:rsidRPr="00CD3528" w:rsidRDefault="00CD3528" w:rsidP="00CD3528">
      <w:r>
        <w:t>2250-2500 words</w:t>
      </w:r>
    </w:p>
    <w:p w14:paraId="2D6731DB" w14:textId="305A9B62" w:rsidR="00683F01" w:rsidRDefault="00683F01" w:rsidP="00683F01">
      <w:r>
        <w:t>Evaluate your findings/results</w:t>
      </w:r>
    </w:p>
    <w:p w14:paraId="1F07DC0A" w14:textId="0D7DD07D" w:rsidR="00683F01" w:rsidRDefault="00683F01" w:rsidP="00683F01">
      <w:r>
        <w:t>Comment on their significance in relation to the previous work on the same topic</w:t>
      </w:r>
    </w:p>
    <w:p w14:paraId="71489229" w14:textId="2EB4130B" w:rsidR="00683F01" w:rsidRDefault="00683F01" w:rsidP="00683F01">
      <w:proofErr w:type="gramStart"/>
      <w:r>
        <w:t>Refer back</w:t>
      </w:r>
      <w:proofErr w:type="gramEnd"/>
      <w:r>
        <w:t xml:space="preserve"> to your literature review where appropriate</w:t>
      </w:r>
    </w:p>
    <w:p w14:paraId="1FCC47E9" w14:textId="07A6C0E8" w:rsidR="00683F01" w:rsidRPr="00683F01" w:rsidRDefault="00683F01" w:rsidP="00683F01">
      <w:r>
        <w:lastRenderedPageBreak/>
        <w:t xml:space="preserve">Use the aims and objectives outlined in your proposal/introduction if appropriate to aid your evaluation, </w:t>
      </w:r>
      <w:proofErr w:type="gramStart"/>
      <w:r>
        <w:t>referring back</w:t>
      </w:r>
      <w:proofErr w:type="gramEnd"/>
      <w:r>
        <w:t xml:space="preserve"> to initial project requirements</w:t>
      </w:r>
    </w:p>
    <w:p w14:paraId="44718BED" w14:textId="23432D6B" w:rsidR="00812E39" w:rsidRDefault="00812E39" w:rsidP="00812E39">
      <w:pPr>
        <w:pStyle w:val="Heading1"/>
      </w:pPr>
      <w:bookmarkStart w:id="15" w:name="_Toc30764774"/>
      <w:r>
        <w:t>Chapter 6 – Conclusions &amp; Future Work</w:t>
      </w:r>
      <w:bookmarkEnd w:id="15"/>
    </w:p>
    <w:p w14:paraId="633230FE" w14:textId="252600CA" w:rsidR="00CD3528" w:rsidRDefault="00CD3528" w:rsidP="00CD3528">
      <w:r>
        <w:t>750-1000 words</w:t>
      </w:r>
    </w:p>
    <w:p w14:paraId="3DF910E9" w14:textId="62E1F2AC" w:rsidR="00CD3528" w:rsidRDefault="00CD3528" w:rsidP="00CD3528">
      <w:r>
        <w:t>What conclusions can you draw from your investigation?</w:t>
      </w:r>
    </w:p>
    <w:p w14:paraId="11279305" w14:textId="79E3DA93" w:rsidR="00CD3528" w:rsidRDefault="00CD3528" w:rsidP="00CD3528">
      <w:r>
        <w:t>What are the implications of what you have discovered?</w:t>
      </w:r>
    </w:p>
    <w:p w14:paraId="35453410" w14:textId="1B021497" w:rsidR="00CD3528" w:rsidRPr="00CD3528" w:rsidRDefault="00CD3528" w:rsidP="00CD3528">
      <w:r>
        <w:t>How might further work in this area be continued?</w:t>
      </w:r>
    </w:p>
    <w:p w14:paraId="0D15365E" w14:textId="663E6567" w:rsidR="007C60E1" w:rsidRDefault="007C60E1" w:rsidP="00812E39">
      <w:pPr>
        <w:pStyle w:val="Heading2"/>
      </w:pPr>
      <w:r>
        <w:br w:type="page"/>
      </w:r>
    </w:p>
    <w:p w14:paraId="01D36A1A" w14:textId="4D117CB6" w:rsidR="00B003E5" w:rsidRDefault="00B003E5" w:rsidP="00B003E5">
      <w:pPr>
        <w:pStyle w:val="Heading1"/>
      </w:pPr>
      <w:bookmarkStart w:id="16" w:name="_Toc29204238"/>
      <w:bookmarkStart w:id="17" w:name="_Toc30764775"/>
      <w:r>
        <w:lastRenderedPageBreak/>
        <w:t>List of References</w:t>
      </w:r>
      <w:bookmarkEnd w:id="16"/>
      <w:bookmarkEnd w:id="17"/>
    </w:p>
    <w:p w14:paraId="32EA2537" w14:textId="1EA8A1EA" w:rsidR="005E3DC4" w:rsidRDefault="005E3DC4" w:rsidP="005E3DC4">
      <w:r>
        <w:t>List all works used and refer using Harvard style – CITE THEM RITE</w:t>
      </w:r>
    </w:p>
    <w:p w14:paraId="4658612E" w14:textId="15A6D8F0" w:rsidR="005E3DC4" w:rsidRDefault="005E3DC4" w:rsidP="005E3DC4">
      <w:r>
        <w:t>Write references in text and add to references section while you are writing</w:t>
      </w:r>
    </w:p>
    <w:p w14:paraId="3CDD2B35" w14:textId="77777777" w:rsidR="005E3DC4" w:rsidRPr="005E3DC4" w:rsidRDefault="005E3DC4" w:rsidP="005E3DC4"/>
    <w:p w14:paraId="269A1288" w14:textId="77777777" w:rsidR="00B003E5" w:rsidRDefault="007C60E1" w:rsidP="00B003E5">
      <w:pPr>
        <w:pStyle w:val="Heading1"/>
      </w:pPr>
      <w:r>
        <w:br w:type="page"/>
      </w:r>
      <w:bookmarkStart w:id="18" w:name="_Toc29204239"/>
      <w:bookmarkStart w:id="19" w:name="_Toc30764776"/>
      <w:bookmarkStart w:id="20" w:name="_Toc447628191"/>
      <w:r w:rsidR="00B003E5">
        <w:lastRenderedPageBreak/>
        <w:t>Bibliography</w:t>
      </w:r>
      <w:bookmarkEnd w:id="18"/>
      <w:bookmarkEnd w:id="19"/>
    </w:p>
    <w:p w14:paraId="7FC5AFE4" w14:textId="669F5B93" w:rsidR="00B003E5" w:rsidRPr="007C60E1" w:rsidRDefault="004F7811" w:rsidP="00B003E5">
      <w:r>
        <w:t>List works that you have considered but do not refer to in text. Use Harvard</w:t>
      </w:r>
    </w:p>
    <w:bookmarkEnd w:id="20"/>
    <w:p w14:paraId="5DF9AF6B" w14:textId="77777777" w:rsidR="005D71BF" w:rsidRPr="005D71BF" w:rsidRDefault="005D71BF" w:rsidP="005D71BF"/>
    <w:p w14:paraId="4ECB83CC" w14:textId="77777777" w:rsidR="007C60E1" w:rsidRPr="007C60E1" w:rsidRDefault="007C60E1" w:rsidP="00B003E5">
      <w:pPr>
        <w:pStyle w:val="Heading1"/>
      </w:pPr>
      <w:r>
        <w:br w:type="page"/>
      </w:r>
    </w:p>
    <w:p w14:paraId="708C0079" w14:textId="0A88F1AB" w:rsidR="00B003E5" w:rsidRDefault="00B003E5" w:rsidP="00B003E5">
      <w:pPr>
        <w:pStyle w:val="Heading1"/>
      </w:pPr>
      <w:bookmarkStart w:id="21" w:name="_Toc29204240"/>
      <w:bookmarkStart w:id="22" w:name="_Toc30764777"/>
      <w:r>
        <w:lastRenderedPageBreak/>
        <w:t>Appendices</w:t>
      </w:r>
      <w:bookmarkEnd w:id="21"/>
      <w:bookmarkEnd w:id="22"/>
      <w:r>
        <w:t xml:space="preserve"> </w:t>
      </w:r>
    </w:p>
    <w:p w14:paraId="42ABE9BD" w14:textId="10117C99" w:rsidR="004F7811" w:rsidRDefault="004F7811" w:rsidP="004F7811">
      <w:r>
        <w:t>Used to stop text being cluttered and broken up:</w:t>
      </w:r>
    </w:p>
    <w:p w14:paraId="09E5B05C" w14:textId="6D334D71" w:rsidR="004F7811" w:rsidRDefault="004F7811" w:rsidP="004F7811">
      <w:pPr>
        <w:pStyle w:val="ListParagraph"/>
        <w:numPr>
          <w:ilvl w:val="0"/>
          <w:numId w:val="3"/>
        </w:numPr>
      </w:pPr>
      <w:r>
        <w:t>Tables of extensive data</w:t>
      </w:r>
    </w:p>
    <w:p w14:paraId="642ECCE8" w14:textId="2C3F4DDA" w:rsidR="004F7811" w:rsidRDefault="004F7811" w:rsidP="004F7811">
      <w:pPr>
        <w:pStyle w:val="ListParagraph"/>
        <w:numPr>
          <w:ilvl w:val="0"/>
          <w:numId w:val="3"/>
        </w:numPr>
      </w:pPr>
      <w:r>
        <w:t>Code</w:t>
      </w:r>
    </w:p>
    <w:p w14:paraId="139A774B" w14:textId="7F235498" w:rsidR="004F7811" w:rsidRDefault="004F7811" w:rsidP="004F7811">
      <w:pPr>
        <w:pStyle w:val="ListParagraph"/>
        <w:numPr>
          <w:ilvl w:val="0"/>
          <w:numId w:val="3"/>
        </w:numPr>
      </w:pPr>
      <w:r>
        <w:t>Legal decisions or laws</w:t>
      </w:r>
    </w:p>
    <w:p w14:paraId="47D63104" w14:textId="6A19D76D" w:rsidR="004F7811" w:rsidRDefault="004F7811" w:rsidP="004F7811">
      <w:pPr>
        <w:pStyle w:val="ListParagraph"/>
        <w:numPr>
          <w:ilvl w:val="0"/>
          <w:numId w:val="3"/>
        </w:numPr>
      </w:pPr>
      <w:r>
        <w:t>Lengthy quotations</w:t>
      </w:r>
    </w:p>
    <w:p w14:paraId="7C6A7092" w14:textId="178D1803" w:rsidR="004F7811" w:rsidRDefault="004F7811" w:rsidP="004F7811">
      <w:pPr>
        <w:pStyle w:val="ListParagraph"/>
        <w:numPr>
          <w:ilvl w:val="0"/>
          <w:numId w:val="3"/>
        </w:numPr>
      </w:pPr>
      <w:r>
        <w:t xml:space="preserve">Copies of sample questionnaires </w:t>
      </w:r>
    </w:p>
    <w:p w14:paraId="1ADEDE91" w14:textId="240F0730" w:rsidR="004F7811" w:rsidRPr="004F7811" w:rsidRDefault="004F7811" w:rsidP="004F7811">
      <w:pPr>
        <w:pStyle w:val="ListParagraph"/>
        <w:numPr>
          <w:ilvl w:val="0"/>
          <w:numId w:val="3"/>
        </w:numPr>
      </w:pPr>
      <w:r>
        <w:t xml:space="preserve">Start each appendix on a separate page and label </w:t>
      </w:r>
      <w:proofErr w:type="gramStart"/>
      <w:r>
        <w:t>A,B</w:t>
      </w:r>
      <w:proofErr w:type="gramEnd"/>
      <w:r>
        <w:t>,C etc</w:t>
      </w:r>
    </w:p>
    <w:p w14:paraId="45FB1A38" w14:textId="77777777" w:rsidR="007C60E1" w:rsidRPr="007C60E1" w:rsidRDefault="007C60E1" w:rsidP="007C60E1"/>
    <w:sectPr w:rsidR="007C60E1" w:rsidRPr="007C60E1" w:rsidSect="00AF0900">
      <w:headerReference w:type="default" r:id="rId19"/>
      <w:footerReference w:type="default" r:id="rId2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1BE68D" w14:textId="77777777" w:rsidR="00597ED8" w:rsidRDefault="00597ED8">
      <w:r>
        <w:separator/>
      </w:r>
    </w:p>
  </w:endnote>
  <w:endnote w:type="continuationSeparator" w:id="0">
    <w:p w14:paraId="1EEEE188" w14:textId="77777777" w:rsidR="00597ED8" w:rsidRDefault="00597E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E33284" w14:textId="77777777" w:rsidR="00E45FC7" w:rsidRDefault="00E45FC7" w:rsidP="005D71B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215C739" w14:textId="77777777" w:rsidR="00E45FC7" w:rsidRDefault="00E45FC7" w:rsidP="00E45F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B0AEC" w14:textId="28AF91D5" w:rsidR="004641F2" w:rsidRDefault="004641F2"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vi</w:t>
    </w:r>
    <w:r>
      <w:rPr>
        <w:rStyle w:val="PageNumber"/>
      </w:rPr>
      <w:fldChar w:fldCharType="end"/>
    </w:r>
  </w:p>
  <w:p w14:paraId="5BCEC2A5" w14:textId="77777777" w:rsidR="004641F2" w:rsidRDefault="004641F2" w:rsidP="004641F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CA5CC" w14:textId="093FAF24" w:rsidR="005D71BF" w:rsidRDefault="005D71BF" w:rsidP="009C38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6555BC">
      <w:rPr>
        <w:rStyle w:val="PageNumber"/>
        <w:noProof/>
      </w:rPr>
      <w:t>1</w:t>
    </w:r>
    <w:r>
      <w:rPr>
        <w:rStyle w:val="PageNumber"/>
      </w:rPr>
      <w:fldChar w:fldCharType="end"/>
    </w:r>
  </w:p>
  <w:p w14:paraId="6E515CB9" w14:textId="77777777" w:rsidR="00E45FC7" w:rsidRDefault="00E45FC7" w:rsidP="005D71BF">
    <w:pPr>
      <w:pStyle w:val="Footer"/>
      <w:tabs>
        <w:tab w:val="left" w:pos="6480"/>
      </w:tabs>
      <w:ind w:right="360"/>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EE0BF1" w14:textId="77777777" w:rsidR="00597ED8" w:rsidRDefault="00597ED8">
      <w:r>
        <w:separator/>
      </w:r>
    </w:p>
  </w:footnote>
  <w:footnote w:type="continuationSeparator" w:id="0">
    <w:p w14:paraId="2B12F859" w14:textId="77777777" w:rsidR="00597ED8" w:rsidRDefault="00597E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1432EF" w14:textId="77777777" w:rsidR="004641F2" w:rsidRDefault="004641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6155C1" w14:textId="77777777" w:rsidR="00E45FC7" w:rsidRDefault="00E45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8B6691"/>
    <w:multiLevelType w:val="hybridMultilevel"/>
    <w:tmpl w:val="1C5AF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AA0938"/>
    <w:multiLevelType w:val="hybridMultilevel"/>
    <w:tmpl w:val="BEAEA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EFE0B7A"/>
    <w:multiLevelType w:val="hybridMultilevel"/>
    <w:tmpl w:val="E19832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6F2D"/>
    <w:rsid w:val="0000453B"/>
    <w:rsid w:val="000360DC"/>
    <w:rsid w:val="001079D3"/>
    <w:rsid w:val="0017207F"/>
    <w:rsid w:val="001A2ACB"/>
    <w:rsid w:val="002851EC"/>
    <w:rsid w:val="00297382"/>
    <w:rsid w:val="00317783"/>
    <w:rsid w:val="003A121D"/>
    <w:rsid w:val="003A761E"/>
    <w:rsid w:val="003E458B"/>
    <w:rsid w:val="003F10F0"/>
    <w:rsid w:val="00440542"/>
    <w:rsid w:val="00442656"/>
    <w:rsid w:val="004641F2"/>
    <w:rsid w:val="004B53CD"/>
    <w:rsid w:val="004F39DA"/>
    <w:rsid w:val="004F7811"/>
    <w:rsid w:val="005003EC"/>
    <w:rsid w:val="005036BD"/>
    <w:rsid w:val="00597ED8"/>
    <w:rsid w:val="005D71BF"/>
    <w:rsid w:val="005E1788"/>
    <w:rsid w:val="005E3DC4"/>
    <w:rsid w:val="005E50E3"/>
    <w:rsid w:val="00630231"/>
    <w:rsid w:val="006555BC"/>
    <w:rsid w:val="00683F01"/>
    <w:rsid w:val="00692176"/>
    <w:rsid w:val="006C6612"/>
    <w:rsid w:val="007365E6"/>
    <w:rsid w:val="007879CF"/>
    <w:rsid w:val="00795DF8"/>
    <w:rsid w:val="007C60E1"/>
    <w:rsid w:val="007E03F0"/>
    <w:rsid w:val="00812E39"/>
    <w:rsid w:val="008517C5"/>
    <w:rsid w:val="00875D8D"/>
    <w:rsid w:val="00883836"/>
    <w:rsid w:val="008A2DE9"/>
    <w:rsid w:val="008F5C6C"/>
    <w:rsid w:val="009C38A8"/>
    <w:rsid w:val="009E11B5"/>
    <w:rsid w:val="009E2025"/>
    <w:rsid w:val="009E2228"/>
    <w:rsid w:val="009E5EDA"/>
    <w:rsid w:val="00A95B79"/>
    <w:rsid w:val="00AA08FA"/>
    <w:rsid w:val="00AB1D3B"/>
    <w:rsid w:val="00AF0900"/>
    <w:rsid w:val="00B003E5"/>
    <w:rsid w:val="00B110C4"/>
    <w:rsid w:val="00B26D63"/>
    <w:rsid w:val="00B32822"/>
    <w:rsid w:val="00B34AB4"/>
    <w:rsid w:val="00B63A67"/>
    <w:rsid w:val="00BB26E1"/>
    <w:rsid w:val="00BF25FE"/>
    <w:rsid w:val="00C02219"/>
    <w:rsid w:val="00C17241"/>
    <w:rsid w:val="00CD3528"/>
    <w:rsid w:val="00CD755C"/>
    <w:rsid w:val="00D432B4"/>
    <w:rsid w:val="00D67148"/>
    <w:rsid w:val="00D80BDC"/>
    <w:rsid w:val="00DA0B66"/>
    <w:rsid w:val="00DE7A96"/>
    <w:rsid w:val="00DF64F1"/>
    <w:rsid w:val="00E11F02"/>
    <w:rsid w:val="00E45FC7"/>
    <w:rsid w:val="00E76F2D"/>
    <w:rsid w:val="00EE4A04"/>
    <w:rsid w:val="00EE5D72"/>
    <w:rsid w:val="00EF0F5B"/>
    <w:rsid w:val="00F0288C"/>
    <w:rsid w:val="00F104B1"/>
    <w:rsid w:val="00FD24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3B0A08"/>
  <w15:docId w15:val="{5BD382B6-5C46-4DD3-9B13-776FF20E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432B4"/>
    <w:pPr>
      <w:spacing w:line="360" w:lineRule="auto"/>
    </w:pPr>
    <w:rPr>
      <w:rFonts w:ascii="Arial" w:hAnsi="Arial"/>
      <w:sz w:val="24"/>
      <w:szCs w:val="24"/>
      <w:lang w:eastAsia="en-US"/>
    </w:rPr>
  </w:style>
  <w:style w:type="paragraph" w:styleId="Heading1">
    <w:name w:val="heading 1"/>
    <w:basedOn w:val="Normal"/>
    <w:next w:val="Normal"/>
    <w:qFormat/>
    <w:rsid w:val="00D432B4"/>
    <w:pPr>
      <w:keepNext/>
      <w:spacing w:before="240" w:after="60"/>
      <w:outlineLvl w:val="0"/>
    </w:pPr>
    <w:rPr>
      <w:rFonts w:cs="Arial"/>
      <w:b/>
      <w:bCs/>
      <w:kern w:val="32"/>
      <w:sz w:val="28"/>
      <w:szCs w:val="32"/>
    </w:rPr>
  </w:style>
  <w:style w:type="paragraph" w:styleId="Heading2">
    <w:name w:val="heading 2"/>
    <w:basedOn w:val="Normal"/>
    <w:next w:val="Normal"/>
    <w:qFormat/>
    <w:rsid w:val="00D432B4"/>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D432B4"/>
    <w:pPr>
      <w:keepNext/>
      <w:spacing w:before="240" w:after="60"/>
      <w:outlineLvl w:val="2"/>
    </w:pPr>
    <w:rPr>
      <w:b/>
      <w:bCs/>
      <w:szCs w:val="26"/>
    </w:rPr>
  </w:style>
  <w:style w:type="paragraph" w:styleId="Heading4">
    <w:name w:val="heading 4"/>
    <w:basedOn w:val="Normal"/>
    <w:next w:val="Normal"/>
    <w:link w:val="Heading4Char"/>
    <w:unhideWhenUsed/>
    <w:qFormat/>
    <w:rsid w:val="00D432B4"/>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76F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next w:val="Normal"/>
    <w:rsid w:val="00C17241"/>
    <w:rPr>
      <w:b/>
      <w:sz w:val="32"/>
    </w:rPr>
  </w:style>
  <w:style w:type="paragraph" w:styleId="Header">
    <w:name w:val="header"/>
    <w:basedOn w:val="Normal"/>
    <w:rsid w:val="007C60E1"/>
    <w:pPr>
      <w:tabs>
        <w:tab w:val="center" w:pos="4153"/>
        <w:tab w:val="right" w:pos="8306"/>
      </w:tabs>
    </w:pPr>
  </w:style>
  <w:style w:type="paragraph" w:styleId="Footer">
    <w:name w:val="footer"/>
    <w:basedOn w:val="Normal"/>
    <w:rsid w:val="007C60E1"/>
    <w:pPr>
      <w:tabs>
        <w:tab w:val="center" w:pos="4153"/>
        <w:tab w:val="right" w:pos="8306"/>
      </w:tabs>
    </w:pPr>
  </w:style>
  <w:style w:type="character" w:styleId="PageNumber">
    <w:name w:val="page number"/>
    <w:basedOn w:val="DefaultParagraphFont"/>
    <w:rsid w:val="007C60E1"/>
  </w:style>
  <w:style w:type="paragraph" w:styleId="BalloonText">
    <w:name w:val="Balloon Text"/>
    <w:basedOn w:val="Normal"/>
    <w:semiHidden/>
    <w:rsid w:val="00B32822"/>
    <w:rPr>
      <w:rFonts w:ascii="Tahoma" w:hAnsi="Tahoma" w:cs="Tahoma"/>
      <w:sz w:val="16"/>
      <w:szCs w:val="16"/>
    </w:rPr>
  </w:style>
  <w:style w:type="paragraph" w:styleId="TOC1">
    <w:name w:val="toc 1"/>
    <w:basedOn w:val="Normal"/>
    <w:next w:val="Normal"/>
    <w:autoRedefine/>
    <w:uiPriority w:val="39"/>
    <w:rsid w:val="005D71BF"/>
  </w:style>
  <w:style w:type="character" w:styleId="Hyperlink">
    <w:name w:val="Hyperlink"/>
    <w:uiPriority w:val="99"/>
    <w:rsid w:val="005D71BF"/>
    <w:rPr>
      <w:color w:val="0000FF"/>
      <w:u w:val="single"/>
    </w:rPr>
  </w:style>
  <w:style w:type="character" w:customStyle="1" w:styleId="Heading3Char">
    <w:name w:val="Heading 3 Char"/>
    <w:link w:val="Heading3"/>
    <w:rsid w:val="00D432B4"/>
    <w:rPr>
      <w:rFonts w:ascii="Arial" w:eastAsia="Times New Roman" w:hAnsi="Arial" w:cs="Times New Roman"/>
      <w:b/>
      <w:bCs/>
      <w:sz w:val="24"/>
      <w:szCs w:val="26"/>
      <w:lang w:eastAsia="en-US"/>
    </w:rPr>
  </w:style>
  <w:style w:type="character" w:customStyle="1" w:styleId="Heading4Char">
    <w:name w:val="Heading 4 Char"/>
    <w:link w:val="Heading4"/>
    <w:rsid w:val="00D432B4"/>
    <w:rPr>
      <w:rFonts w:ascii="Calibri" w:eastAsia="Times New Roman" w:hAnsi="Calibri" w:cs="Times New Roman"/>
      <w:b/>
      <w:bCs/>
      <w:sz w:val="28"/>
      <w:szCs w:val="28"/>
      <w:lang w:eastAsia="en-US"/>
    </w:rPr>
  </w:style>
  <w:style w:type="paragraph" w:styleId="TOCHeading">
    <w:name w:val="TOC Heading"/>
    <w:basedOn w:val="Heading1"/>
    <w:next w:val="Normal"/>
    <w:uiPriority w:val="39"/>
    <w:unhideWhenUsed/>
    <w:qFormat/>
    <w:rsid w:val="00812E39"/>
    <w:pPr>
      <w:keepLines/>
      <w:spacing w:after="0" w:line="259" w:lineRule="auto"/>
      <w:outlineLvl w:val="9"/>
    </w:pPr>
    <w:rPr>
      <w:rFonts w:asciiTheme="majorHAnsi" w:eastAsiaTheme="majorEastAsia" w:hAnsiTheme="majorHAnsi" w:cstheme="majorBidi"/>
      <w:b w:val="0"/>
      <w:bCs w:val="0"/>
      <w:color w:val="365F91" w:themeColor="accent1" w:themeShade="BF"/>
      <w:kern w:val="0"/>
      <w:sz w:val="32"/>
      <w:lang w:val="en-US"/>
    </w:rPr>
  </w:style>
  <w:style w:type="paragraph" w:styleId="ListParagraph">
    <w:name w:val="List Paragraph"/>
    <w:basedOn w:val="Normal"/>
    <w:uiPriority w:val="34"/>
    <w:qFormat/>
    <w:rsid w:val="004405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664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553FA8616F3A45AD369E275EA42271" ma:contentTypeVersion="11" ma:contentTypeDescription="Create a new document." ma:contentTypeScope="" ma:versionID="8eb4e0804d077bcc139b361cda3a640c">
  <xsd:schema xmlns:xsd="http://www.w3.org/2001/XMLSchema" xmlns:xs="http://www.w3.org/2001/XMLSchema" xmlns:p="http://schemas.microsoft.com/office/2006/metadata/properties" xmlns:ns3="371a10d4-9e19-41a9-948b-d1cca29b4cb6" xmlns:ns4="18dffc30-a361-43f0-bb4a-1f62e819a6f2" targetNamespace="http://schemas.microsoft.com/office/2006/metadata/properties" ma:root="true" ma:fieldsID="ac8e08ff64368403dfb4d2274f8d7465" ns3:_="" ns4:_="">
    <xsd:import namespace="371a10d4-9e19-41a9-948b-d1cca29b4cb6"/>
    <xsd:import namespace="18dffc30-a361-43f0-bb4a-1f62e819a6f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a10d4-9e19-41a9-948b-d1cca29b4c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ffc30-a361-43f0-bb4a-1f62e819a6f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D9BF79-26A9-4E9A-9793-4E28B04A02DC}">
  <ds:schemaRefs>
    <ds:schemaRef ds:uri="http://schemas.microsoft.com/sharepoint/v3/contenttype/forms"/>
  </ds:schemaRefs>
</ds:datastoreItem>
</file>

<file path=customXml/itemProps2.xml><?xml version="1.0" encoding="utf-8"?>
<ds:datastoreItem xmlns:ds="http://schemas.openxmlformats.org/officeDocument/2006/customXml" ds:itemID="{10A8F88B-6E38-47A8-8074-155E10D59BD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07A6BE8-0D48-4A7D-A535-369CCDFBF2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a10d4-9e19-41a9-948b-d1cca29b4cb6"/>
    <ds:schemaRef ds:uri="18dffc30-a361-43f0-bb4a-1f62e819a6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C1BA2FA-28AC-459B-B1C5-6D2D7A9779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344</TotalTime>
  <Pages>19</Pages>
  <Words>2721</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Title of Your Project</vt:lpstr>
    </vt:vector>
  </TitlesOfParts>
  <Company>UAD</Company>
  <LinksUpToDate>false</LinksUpToDate>
  <CharactersWithSpaces>17352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Your Project</dc:title>
  <dc:creator>AARON STONES</dc:creator>
  <cp:lastModifiedBy>AARON STONES</cp:lastModifiedBy>
  <cp:revision>14</cp:revision>
  <cp:lastPrinted>2008-08-05T11:30:00Z</cp:lastPrinted>
  <dcterms:created xsi:type="dcterms:W3CDTF">2020-01-24T13:16:00Z</dcterms:created>
  <dcterms:modified xsi:type="dcterms:W3CDTF">2020-02-14T17:15:00Z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0x01010033553FA8616F3A45AD369E275EA42271</vt:lpwstr>
  </property>
</Properties>
</file>